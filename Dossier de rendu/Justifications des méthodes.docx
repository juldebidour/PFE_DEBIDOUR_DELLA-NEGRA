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3BD" w14:textId="3AD18E6A" w:rsidR="00124188" w:rsidRDefault="00124188" w:rsidP="00124188">
      <w:pPr>
        <w:pStyle w:val="Titre"/>
        <w:jc w:val="center"/>
        <w:rPr>
          <w:sz w:val="40"/>
          <w:szCs w:val="40"/>
        </w:rPr>
      </w:pPr>
      <w:r>
        <w:rPr>
          <w:sz w:val="40"/>
          <w:szCs w:val="40"/>
        </w:rPr>
        <w:t>Justifications du protocole de la phase B</w:t>
      </w:r>
    </w:p>
    <w:p w14:paraId="0C44A493" w14:textId="77777777" w:rsidR="00124188" w:rsidRDefault="00124188">
      <w:pPr>
        <w:pStyle w:val="En-ttedetabledesmatires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716158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EA157" w14:textId="3777DC21" w:rsidR="00124188" w:rsidRDefault="00124188">
          <w:pPr>
            <w:pStyle w:val="En-ttedetabledesmatires"/>
          </w:pPr>
          <w:r>
            <w:t>Table des matières</w:t>
          </w:r>
        </w:p>
        <w:p w14:paraId="46CFD75A" w14:textId="7761D1DD" w:rsidR="002C1371" w:rsidRDefault="001241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98297" w:history="1">
            <w:r w:rsidR="002C1371" w:rsidRPr="00813AD9">
              <w:rPr>
                <w:rStyle w:val="Lienhypertexte"/>
                <w:noProof/>
              </w:rPr>
              <w:t>1.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Rappel des objectifs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_Toc184298297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1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2E856BF4" w14:textId="1482E987" w:rsidR="002C1371" w:rsidRDefault="00224C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298" w:history="1">
            <w:r w:rsidR="002C1371" w:rsidRPr="00813AD9">
              <w:rPr>
                <w:rStyle w:val="Lienhypertexte"/>
                <w:noProof/>
              </w:rPr>
              <w:t>2.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Rappel du protocole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_Toc184298298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2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4F8B401D" w14:textId="24BADCFD" w:rsidR="002C1371" w:rsidRDefault="00224C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299" w:history="1">
            <w:r w:rsidR="002C1371" w:rsidRPr="00813AD9">
              <w:rPr>
                <w:rStyle w:val="Lienhypertexte"/>
                <w:noProof/>
              </w:rPr>
              <w:t>3.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Justifications du protocole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_Toc184298299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2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2C277586" w14:textId="4806C157" w:rsidR="002C1371" w:rsidRDefault="00224CA6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0" w:history="1">
            <w:r w:rsidR="002C1371" w:rsidRPr="00813AD9">
              <w:rPr>
                <w:rStyle w:val="Lienhypertexte"/>
                <w:noProof/>
              </w:rPr>
              <w:t>a.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Questionnaires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_Toc184298300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2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00D4591F" w14:textId="0BBC76D1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1" w:history="1">
            <w:r w:rsidR="002C1371" w:rsidRPr="00813AD9">
              <w:rPr>
                <w:rStyle w:val="Lienhypertexte"/>
                <w:noProof/>
              </w:rPr>
              <w:t>Questionnaires psychologique et méta-cognitif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_Toc184298301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3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6D6B99A7" w14:textId="769596E4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2" w:history="1">
            <w:r w:rsidR="002C1371" w:rsidRPr="00813AD9">
              <w:rPr>
                <w:rStyle w:val="Lienhypertexte"/>
                <w:noProof/>
              </w:rPr>
              <w:t>Questionnaire de la main idéale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_Toc184298302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4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53F29FFE" w14:textId="5ADD9EAD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3" w:history="1">
            <w:r w:rsidR="002C1371" w:rsidRPr="00813AD9">
              <w:rPr>
                <w:rStyle w:val="Lienhypertexte"/>
                <w:noProof/>
              </w:rPr>
              <w:t>Questionnaire de ressenti général du joueur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_Toc184298303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4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1DF0B01D" w14:textId="20A62352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4" w:history="1">
            <w:r w:rsidR="002C1371" w:rsidRPr="00813AD9">
              <w:rPr>
                <w:rStyle w:val="Lienhypertexte"/>
                <w:noProof/>
              </w:rPr>
              <w:t>Questionnaire démographique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_Toc184298304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4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35A0FE09" w14:textId="33C632E7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5" w:history="1">
            <w:r w:rsidR="002C1371" w:rsidRPr="00813AD9">
              <w:rPr>
                <w:rStyle w:val="Lienhypertexte"/>
                <w:noProof/>
              </w:rPr>
              <w:t>Questionnaire MIST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_Toc184298305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7C3E6D44" w14:textId="612BDE46" w:rsidR="002C1371" w:rsidRDefault="00224CA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6" w:history="1">
            <w:r w:rsidR="002C1371" w:rsidRPr="00813AD9">
              <w:rPr>
                <w:rStyle w:val="Lienhypertexte"/>
                <w:noProof/>
              </w:rPr>
              <w:t>4.</w:t>
            </w:r>
            <w:r w:rsidR="002C137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2C1371" w:rsidRPr="00813AD9">
              <w:rPr>
                <w:rStyle w:val="Lienhypertexte"/>
                <w:noProof/>
              </w:rPr>
              <w:t>Sources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_Toc184298306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01F2CD48" w14:textId="70A1AA68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7" w:history="1">
            <w:r w:rsidR="002C1371" w:rsidRPr="00813AD9">
              <w:rPr>
                <w:rStyle w:val="Lienhypertexte"/>
                <w:noProof/>
              </w:rPr>
              <w:t>Questionnaire méta-cognitif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_Toc184298307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5AB9F522" w14:textId="2F6CC723" w:rsidR="002C1371" w:rsidRDefault="00224CA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84298308" w:history="1">
            <w:r w:rsidR="002C1371" w:rsidRPr="00813AD9">
              <w:rPr>
                <w:rStyle w:val="Lienhypertexte"/>
                <w:noProof/>
              </w:rPr>
              <w:t>Questionnaire psychologique</w:t>
            </w:r>
            <w:r w:rsidR="002C1371">
              <w:rPr>
                <w:noProof/>
                <w:webHidden/>
              </w:rPr>
              <w:tab/>
            </w:r>
            <w:r w:rsidR="002C1371">
              <w:rPr>
                <w:noProof/>
                <w:webHidden/>
              </w:rPr>
              <w:fldChar w:fldCharType="begin"/>
            </w:r>
            <w:r w:rsidR="002C1371">
              <w:rPr>
                <w:noProof/>
                <w:webHidden/>
              </w:rPr>
              <w:instrText xml:space="preserve"> PAGEREF _Toc184298308 \h </w:instrText>
            </w:r>
            <w:r w:rsidR="002C1371">
              <w:rPr>
                <w:noProof/>
                <w:webHidden/>
              </w:rPr>
            </w:r>
            <w:r w:rsidR="002C1371">
              <w:rPr>
                <w:noProof/>
                <w:webHidden/>
              </w:rPr>
              <w:fldChar w:fldCharType="separate"/>
            </w:r>
            <w:r w:rsidR="002C1371">
              <w:rPr>
                <w:noProof/>
                <w:webHidden/>
              </w:rPr>
              <w:t>5</w:t>
            </w:r>
            <w:r w:rsidR="002C1371">
              <w:rPr>
                <w:noProof/>
                <w:webHidden/>
              </w:rPr>
              <w:fldChar w:fldCharType="end"/>
            </w:r>
          </w:hyperlink>
        </w:p>
        <w:p w14:paraId="4062236F" w14:textId="2AFDF91D" w:rsidR="00124188" w:rsidRDefault="001241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4C3567" w14:textId="77777777" w:rsidR="0095428D" w:rsidRDefault="0095428D">
      <w:pPr>
        <w:rPr>
          <w:b/>
          <w:bCs/>
        </w:rPr>
      </w:pPr>
    </w:p>
    <w:p w14:paraId="5C04BC79" w14:textId="1CD217DD" w:rsidR="00124188" w:rsidRDefault="00124188" w:rsidP="00124188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0" w:name="_Toc184298297"/>
      <w:r>
        <w:rPr>
          <w:sz w:val="32"/>
          <w:szCs w:val="32"/>
        </w:rPr>
        <w:t>Rappel des objectifs</w:t>
      </w:r>
      <w:bookmarkEnd w:id="0"/>
    </w:p>
    <w:p w14:paraId="377D0AE8" w14:textId="77777777" w:rsidR="005F25FF" w:rsidRDefault="005F25FF" w:rsidP="005F25FF">
      <w:pPr>
        <w:pStyle w:val="Corpsdetexte"/>
        <w:rPr>
          <w:i/>
          <w:iCs/>
        </w:rPr>
      </w:pPr>
    </w:p>
    <w:p w14:paraId="5A1AF281" w14:textId="0E85A0F8" w:rsidR="005F25FF" w:rsidRDefault="005F25FF" w:rsidP="005F25FF">
      <w:pPr>
        <w:pStyle w:val="Corpsdetexte"/>
        <w:rPr>
          <w:i/>
          <w:iCs/>
          <w:sz w:val="24"/>
          <w:szCs w:val="24"/>
        </w:rPr>
      </w:pPr>
      <w:r>
        <w:rPr>
          <w:i/>
          <w:iCs/>
        </w:rPr>
        <w:t xml:space="preserve">Objectifs de la phase B : </w:t>
      </w:r>
    </w:p>
    <w:p w14:paraId="56D63194" w14:textId="77777777" w:rsidR="005F25FF" w:rsidRPr="001364F6" w:rsidRDefault="005F25FF" w:rsidP="005F25FF">
      <w:pPr>
        <w:pStyle w:val="Corpsdetexte"/>
        <w:numPr>
          <w:ilvl w:val="0"/>
          <w:numId w:val="4"/>
        </w:numPr>
        <w:rPr>
          <w:sz w:val="24"/>
          <w:szCs w:val="24"/>
        </w:rPr>
      </w:pPr>
      <w:r w:rsidRPr="001364F6">
        <w:t xml:space="preserve">Confronter et si besoin adapter ou compléter l’arbre décisionnel de la phase A </w:t>
      </w:r>
    </w:p>
    <w:p w14:paraId="09C829E8" w14:textId="77777777" w:rsidR="005F25FF" w:rsidRPr="001364F6" w:rsidRDefault="005F25FF" w:rsidP="005F25FF">
      <w:pPr>
        <w:pStyle w:val="Corpsdetexte"/>
        <w:numPr>
          <w:ilvl w:val="0"/>
          <w:numId w:val="4"/>
        </w:numPr>
        <w:rPr>
          <w:sz w:val="24"/>
          <w:szCs w:val="24"/>
        </w:rPr>
      </w:pPr>
      <w:r w:rsidRPr="001364F6">
        <w:t>Déterminer les différentes stratégies utilisées par les joueurs et leurs motivations</w:t>
      </w:r>
    </w:p>
    <w:p w14:paraId="5EFC5A82" w14:textId="77777777" w:rsidR="005F25FF" w:rsidRDefault="005F25FF" w:rsidP="005F25FF">
      <w:pPr>
        <w:pStyle w:val="Corpsdetexte"/>
        <w:numPr>
          <w:ilvl w:val="0"/>
          <w:numId w:val="4"/>
        </w:numPr>
        <w:rPr>
          <w:sz w:val="24"/>
          <w:szCs w:val="24"/>
        </w:rPr>
      </w:pPr>
      <w:r w:rsidRPr="001364F6">
        <w:t>Repérer des variations/changement</w:t>
      </w:r>
      <w:r>
        <w:t>s de stratégies naturels et leurs causes</w:t>
      </w:r>
    </w:p>
    <w:p w14:paraId="12291408" w14:textId="77777777" w:rsidR="005F25FF" w:rsidRDefault="005F25FF" w:rsidP="005F25FF">
      <w:pPr>
        <w:pStyle w:val="Corpsdetexte"/>
        <w:rPr>
          <w:sz w:val="24"/>
          <w:szCs w:val="24"/>
        </w:rPr>
      </w:pPr>
    </w:p>
    <w:p w14:paraId="4CF23279" w14:textId="77777777" w:rsidR="005F25FF" w:rsidRDefault="005F25FF" w:rsidP="005F25FF">
      <w:pPr>
        <w:pStyle w:val="Corpsdetexte"/>
        <w:rPr>
          <w:i/>
          <w:iCs/>
          <w:sz w:val="24"/>
          <w:szCs w:val="24"/>
        </w:rPr>
      </w:pPr>
      <w:r>
        <w:rPr>
          <w:i/>
          <w:iCs/>
        </w:rPr>
        <w:t>Éléments utilisés pour la réalisation des objectifs :</w:t>
      </w:r>
    </w:p>
    <w:p w14:paraId="0287354F" w14:textId="77777777" w:rsidR="005F25FF" w:rsidRPr="001364F6" w:rsidRDefault="005F25FF" w:rsidP="005F25FF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1364F6">
        <w:t>Gestion de la main initiale des joueurs (voire tout le long de la partie avec une prédisposition des cartes à distribuer)</w:t>
      </w:r>
    </w:p>
    <w:p w14:paraId="1814DA03" w14:textId="4CAA3D4F" w:rsidR="005F25FF" w:rsidRPr="001364F6" w:rsidRDefault="005F25FF" w:rsidP="005F25FF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1364F6">
        <w:t>Questionnaires</w:t>
      </w:r>
    </w:p>
    <w:p w14:paraId="72FC756A" w14:textId="41BD8FC0" w:rsidR="005F25FF" w:rsidRPr="001364F6" w:rsidRDefault="005F25FF" w:rsidP="005F25FF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1364F6">
        <w:t>Entretien collectif à réaliser post-jeu</w:t>
      </w:r>
    </w:p>
    <w:p w14:paraId="0E8839EB" w14:textId="77777777" w:rsidR="00124188" w:rsidRDefault="00124188" w:rsidP="00124188">
      <w:pPr>
        <w:rPr>
          <w:rFonts w:ascii="Arial" w:hAnsi="Arial"/>
        </w:rPr>
      </w:pPr>
    </w:p>
    <w:p w14:paraId="0DBE7325" w14:textId="211F5E9C" w:rsidR="005F25FF" w:rsidRDefault="00826602" w:rsidP="005F25FF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1" w:name="_Toc184298298"/>
      <w:r>
        <w:rPr>
          <w:sz w:val="32"/>
          <w:szCs w:val="32"/>
        </w:rPr>
        <w:lastRenderedPageBreak/>
        <w:t>Rappel du protocole</w:t>
      </w:r>
      <w:bookmarkEnd w:id="1"/>
    </w:p>
    <w:p w14:paraId="1A4FB09A" w14:textId="32697197" w:rsidR="00826602" w:rsidRDefault="00826602" w:rsidP="00826602">
      <w:pPr>
        <w:pStyle w:val="Standard"/>
        <w:spacing w:line="240" w:lineRule="auto"/>
      </w:pPr>
    </w:p>
    <w:tbl>
      <w:tblPr>
        <w:tblW w:w="9062" w:type="dxa"/>
        <w:tblInd w:w="-10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1"/>
        <w:gridCol w:w="3600"/>
        <w:gridCol w:w="1411"/>
      </w:tblGrid>
      <w:tr w:rsidR="0095428D" w14:paraId="71766393" w14:textId="77777777" w:rsidTr="00AF4062">
        <w:tc>
          <w:tcPr>
            <w:tcW w:w="405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5DF49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  <w:bCs/>
                <w:color w:val="FFFFFF"/>
              </w:rPr>
              <w:t>Étape</w:t>
            </w:r>
          </w:p>
        </w:tc>
        <w:tc>
          <w:tcPr>
            <w:tcW w:w="3600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3B250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  <w:bCs/>
                <w:color w:val="FFFFFF"/>
              </w:rPr>
              <w:t>Données à récolter</w:t>
            </w:r>
          </w:p>
        </w:tc>
        <w:tc>
          <w:tcPr>
            <w:tcW w:w="1411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C62C8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  <w:bCs/>
                <w:color w:val="FFFFFF"/>
              </w:rPr>
              <w:t>Durée</w:t>
            </w:r>
          </w:p>
        </w:tc>
      </w:tr>
      <w:tr w:rsidR="0095428D" w14:paraId="788C485C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70532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 xml:space="preserve">1. Short French </w:t>
            </w:r>
            <w:proofErr w:type="spellStart"/>
            <w:r>
              <w:rPr>
                <w:rFonts w:cs="Calibri"/>
                <w:bCs/>
              </w:rPr>
              <w:t>Metacognition</w:t>
            </w:r>
            <w:proofErr w:type="spellEnd"/>
            <w:r>
              <w:rPr>
                <w:rFonts w:cs="Calibri"/>
                <w:bCs/>
              </w:rPr>
              <w:t xml:space="preserve"> questionnaire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F46AE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Structures des croyances métacognitives de régulation utilisées par les joueurs, telles que la planification, le suivi, la régulation des erreurs et la réévaluation des stratégies.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7729D2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 min</w:t>
            </w:r>
          </w:p>
        </w:tc>
      </w:tr>
      <w:tr w:rsidR="0095428D" w14:paraId="761D1681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C0E0EA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 xml:space="preserve">2. Questionnaire de personnalité : Big Five </w:t>
            </w:r>
            <w:proofErr w:type="spellStart"/>
            <w:r>
              <w:rPr>
                <w:rFonts w:cs="Calibri"/>
                <w:bCs/>
              </w:rPr>
              <w:t>inventory</w:t>
            </w:r>
            <w:proofErr w:type="spellEnd"/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155A3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Mesure des cinq principaux traits de personnalité (extraversion, agréabilité, conscienciosité, ouverture à l’expérience, neuroticisme)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F25E2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</w:rPr>
              <w:t>5 min</w:t>
            </w:r>
          </w:p>
        </w:tc>
      </w:tr>
      <w:tr w:rsidR="0095428D" w14:paraId="19ACBDAE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55709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3. Partie 1 – entraînement (partie courte de découverte du jeu / rappel des règles ; arrivée de la tempête au bout de 3-4 tours pour écourter cette phase)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8DDFE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Aucune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93E6D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15 min</w:t>
            </w:r>
          </w:p>
        </w:tc>
      </w:tr>
      <w:tr w:rsidR="0095428D" w14:paraId="527109E0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F58D23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4. Questionnaire main initiale idéale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31C8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4 cartes idéales pour démarrer une partie + explication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6BD17" w14:textId="77777777" w:rsidR="0095428D" w:rsidRDefault="0095428D" w:rsidP="00AF4062">
            <w:pPr>
              <w:pStyle w:val="Paragraphedeliste"/>
              <w:widowControl w:val="0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2 min</w:t>
            </w:r>
          </w:p>
        </w:tc>
      </w:tr>
      <w:tr w:rsidR="0095428D" w14:paraId="5FD6FFE2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94AD37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5. Partie 2 : contrôle des mains initiales et de la pioche pour donner différents choix de stratégies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604D3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Grille d’observation :</w:t>
            </w:r>
          </w:p>
          <w:p w14:paraId="1EB3F76F" w14:textId="77777777" w:rsidR="0095428D" w:rsidRPr="001E0AB4" w:rsidRDefault="0095428D" w:rsidP="001E0AB4">
            <w:pPr>
              <w:pStyle w:val="Paragraphedeliste"/>
              <w:widowControl w:val="0"/>
              <w:numPr>
                <w:ilvl w:val="0"/>
                <w:numId w:val="16"/>
              </w:numPr>
              <w:suppressAutoHyphens/>
              <w:autoSpaceDN w:val="0"/>
              <w:spacing w:after="0" w:line="240" w:lineRule="auto"/>
              <w:textAlignment w:val="baseline"/>
              <w:rPr>
                <w:rFonts w:cs="Calibri"/>
              </w:rPr>
            </w:pPr>
            <w:r w:rsidRPr="001E0AB4">
              <w:rPr>
                <w:rFonts w:cs="Calibri"/>
              </w:rPr>
              <w:t>Données quantitatives issues du jeu</w:t>
            </w:r>
          </w:p>
          <w:p w14:paraId="79281C8F" w14:textId="77777777" w:rsidR="0095428D" w:rsidRDefault="0095428D" w:rsidP="0095428D">
            <w:pPr>
              <w:pStyle w:val="Paragraphedeliste"/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Verbatims et communications verbales</w:t>
            </w:r>
          </w:p>
          <w:p w14:paraId="12DCA5D8" w14:textId="77777777" w:rsidR="0095428D" w:rsidRDefault="0095428D" w:rsidP="0095428D">
            <w:pPr>
              <w:pStyle w:val="Paragraphedeliste"/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Dynamique de l’affectivité groupale</w:t>
            </w:r>
          </w:p>
          <w:p w14:paraId="35D307BE" w14:textId="77777777" w:rsidR="0095428D" w:rsidRDefault="0095428D" w:rsidP="0095428D">
            <w:pPr>
              <w:pStyle w:val="Paragraphedeliste"/>
              <w:widowControl w:val="0"/>
              <w:numPr>
                <w:ilvl w:val="0"/>
                <w:numId w:val="5"/>
              </w:numPr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cs="Calibri"/>
              </w:rPr>
            </w:pPr>
            <w:r>
              <w:rPr>
                <w:rFonts w:cs="Calibri"/>
              </w:rPr>
              <w:t>Activité corporelles et comportementale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CC74E" w14:textId="77777777" w:rsidR="0095428D" w:rsidRDefault="0095428D" w:rsidP="00AF4062">
            <w:pPr>
              <w:pStyle w:val="Paragraphedeliste"/>
              <w:widowControl w:val="0"/>
              <w:spacing w:after="0"/>
              <w:ind w:left="0"/>
              <w:jc w:val="center"/>
              <w:rPr>
                <w:rFonts w:cs="Calibri"/>
              </w:rPr>
            </w:pPr>
            <w:r>
              <w:rPr>
                <w:rFonts w:cs="Calibri"/>
              </w:rPr>
              <w:t>30 min</w:t>
            </w:r>
          </w:p>
        </w:tc>
      </w:tr>
      <w:tr w:rsidR="0095428D" w14:paraId="08094BF8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6761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6. Questionnaire de ressenti général du joueur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41CBC2" w14:textId="77777777" w:rsidR="0095428D" w:rsidRDefault="0095428D" w:rsidP="00AF4062">
            <w:pPr>
              <w:rPr>
                <w:rFonts w:cs="Calibri"/>
              </w:rPr>
            </w:pPr>
            <w:r>
              <w:rPr>
                <w:rFonts w:cs="Calibri"/>
              </w:rPr>
              <w:t>Vision globale du participant sur la partie &amp; sa propre stratégie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28AF3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3 min</w:t>
            </w:r>
          </w:p>
        </w:tc>
      </w:tr>
      <w:tr w:rsidR="0095428D" w14:paraId="1191236A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42BB4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7. Questionnaire démographique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D8497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Âge, niveau d’études, genre, entité de rattachement, nationalité, niveau d’expertise sur Galèrapagos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4536B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2 min</w:t>
            </w:r>
          </w:p>
        </w:tc>
      </w:tr>
      <w:tr w:rsidR="0095428D" w14:paraId="55E605D9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8506F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</w:rPr>
              <w:t>8. Questionnaire MIST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26B45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Susceptibilité à la mésinformation des joueurs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11B3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5 min</w:t>
            </w:r>
          </w:p>
        </w:tc>
      </w:tr>
      <w:tr w:rsidR="0095428D" w14:paraId="6FCFB4AF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B3F8E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Cs/>
              </w:rPr>
              <w:t>9. Entretien collectif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20FBD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  <w:r>
              <w:rPr>
                <w:rFonts w:cs="Calibri"/>
              </w:rPr>
              <w:t>Vision de chaque participant sur sa propre stratégie et celle des autres</w:t>
            </w: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2A7E3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  <w:rPr>
                <w:rFonts w:cs="Calibri"/>
              </w:rPr>
            </w:pPr>
            <w:r>
              <w:rPr>
                <w:rFonts w:cs="Calibri"/>
              </w:rPr>
              <w:t>60 min</w:t>
            </w:r>
          </w:p>
        </w:tc>
      </w:tr>
      <w:tr w:rsidR="0095428D" w14:paraId="7C67EE52" w14:textId="77777777" w:rsidTr="00AF4062">
        <w:tc>
          <w:tcPr>
            <w:tcW w:w="405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39C48" w14:textId="77777777" w:rsidR="0095428D" w:rsidRDefault="0095428D" w:rsidP="00AF4062">
            <w:pPr>
              <w:pStyle w:val="Standard"/>
              <w:widowControl w:val="0"/>
              <w:spacing w:after="0"/>
            </w:pPr>
            <w:r>
              <w:rPr>
                <w:rFonts w:cs="Calibri"/>
                <w:b/>
                <w:bCs/>
              </w:rPr>
              <w:t>Total</w:t>
            </w:r>
          </w:p>
        </w:tc>
        <w:tc>
          <w:tcPr>
            <w:tcW w:w="360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F2FA1" w14:textId="77777777" w:rsidR="0095428D" w:rsidRDefault="0095428D" w:rsidP="00AF4062">
            <w:pPr>
              <w:pStyle w:val="Standard"/>
              <w:widowControl w:val="0"/>
              <w:spacing w:after="0"/>
              <w:rPr>
                <w:rFonts w:cs="Calibri"/>
              </w:rPr>
            </w:pPr>
          </w:p>
        </w:tc>
        <w:tc>
          <w:tcPr>
            <w:tcW w:w="141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2F32D" w14:textId="77777777" w:rsidR="0095428D" w:rsidRDefault="0095428D" w:rsidP="00AF4062">
            <w:pPr>
              <w:pStyle w:val="Standard"/>
              <w:widowControl w:val="0"/>
              <w:spacing w:after="0"/>
              <w:jc w:val="center"/>
            </w:pPr>
            <w:r>
              <w:rPr>
                <w:rFonts w:cs="Calibri"/>
                <w:b/>
              </w:rPr>
              <w:t>2h</w:t>
            </w:r>
          </w:p>
        </w:tc>
      </w:tr>
    </w:tbl>
    <w:p w14:paraId="465086C9" w14:textId="77777777" w:rsidR="00826602" w:rsidRPr="00826602" w:rsidRDefault="00826602" w:rsidP="00826602"/>
    <w:p w14:paraId="74FBB41F" w14:textId="4C486BC2" w:rsidR="00826602" w:rsidRDefault="00826602" w:rsidP="00826602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2" w:name="_Toc184298299"/>
      <w:r>
        <w:rPr>
          <w:sz w:val="32"/>
          <w:szCs w:val="32"/>
        </w:rPr>
        <w:t>Justifications</w:t>
      </w:r>
      <w:r w:rsidR="007A1649">
        <w:rPr>
          <w:sz w:val="32"/>
          <w:szCs w:val="32"/>
        </w:rPr>
        <w:t xml:space="preserve"> du protocole</w:t>
      </w:r>
      <w:bookmarkEnd w:id="2"/>
    </w:p>
    <w:p w14:paraId="3FCE8EB6" w14:textId="77777777" w:rsidR="00124188" w:rsidRDefault="00124188"/>
    <w:p w14:paraId="27724944" w14:textId="60849A4B" w:rsidR="007A1649" w:rsidRPr="00CE2F37" w:rsidRDefault="007A1649" w:rsidP="007A1649">
      <w:pPr>
        <w:pStyle w:val="Titre2"/>
        <w:numPr>
          <w:ilvl w:val="1"/>
          <w:numId w:val="1"/>
        </w:numPr>
        <w:rPr>
          <w:sz w:val="28"/>
          <w:szCs w:val="28"/>
        </w:rPr>
      </w:pPr>
      <w:bookmarkStart w:id="3" w:name="_Toc184298300"/>
      <w:r>
        <w:rPr>
          <w:sz w:val="28"/>
          <w:szCs w:val="28"/>
        </w:rPr>
        <w:t>Q</w:t>
      </w:r>
      <w:r w:rsidR="00246769">
        <w:rPr>
          <w:sz w:val="28"/>
          <w:szCs w:val="28"/>
        </w:rPr>
        <w:t>uestionnaires</w:t>
      </w:r>
      <w:bookmarkEnd w:id="3"/>
    </w:p>
    <w:p w14:paraId="2AAB7B0E" w14:textId="77777777" w:rsidR="007A1649" w:rsidRPr="007A1649" w:rsidRDefault="007A1649" w:rsidP="007A1649"/>
    <w:p w14:paraId="76FE6B6B" w14:textId="5C7D77FD" w:rsidR="007A1649" w:rsidRPr="007A1649" w:rsidRDefault="00004550" w:rsidP="007A1649">
      <w:pPr>
        <w:pStyle w:val="Titre3"/>
        <w:rPr>
          <w:sz w:val="24"/>
          <w:szCs w:val="24"/>
        </w:rPr>
      </w:pPr>
      <w:bookmarkStart w:id="4" w:name="_Toc184298301"/>
      <w:r w:rsidRPr="00596AE4">
        <w:rPr>
          <w:sz w:val="24"/>
          <w:szCs w:val="24"/>
        </w:rPr>
        <w:lastRenderedPageBreak/>
        <w:t xml:space="preserve">Questionnaires psychologique et </w:t>
      </w:r>
      <w:proofErr w:type="spellStart"/>
      <w:r w:rsidRPr="00596AE4">
        <w:rPr>
          <w:sz w:val="24"/>
          <w:szCs w:val="24"/>
        </w:rPr>
        <w:t>méta-cognitif</w:t>
      </w:r>
      <w:bookmarkEnd w:id="4"/>
      <w:proofErr w:type="spellEnd"/>
    </w:p>
    <w:p w14:paraId="5C3CEC71" w14:textId="2705B885" w:rsidR="007A1649" w:rsidRPr="007A1649" w:rsidRDefault="007A1649" w:rsidP="007A1649">
      <w:pPr>
        <w:pStyle w:val="Corpsdetexte"/>
        <w:ind w:firstLine="360"/>
      </w:pPr>
      <w:r w:rsidRPr="007A1649">
        <w:t>Les questionnaires</w:t>
      </w:r>
      <w:r>
        <w:t xml:space="preserve"> traités ici</w:t>
      </w:r>
      <w:r w:rsidRPr="007A1649">
        <w:t xml:space="preserve"> doivent permettre d’évaluer les profils psychologiques et métacognitifs des joueurs dans leur vie quotidienne. </w:t>
      </w:r>
      <w:r>
        <w:t xml:space="preserve">Ils </w:t>
      </w:r>
      <w:r w:rsidRPr="007A1649">
        <w:t>seront</w:t>
      </w:r>
      <w:r>
        <w:t xml:space="preserve"> donc</w:t>
      </w:r>
      <w:r w:rsidRPr="007A1649">
        <w:t xml:space="preserve"> donnés</w:t>
      </w:r>
      <w:r w:rsidR="00FB691C">
        <w:t xml:space="preserve"> au début de l’expérience,</w:t>
      </w:r>
      <w:r w:rsidRPr="007A1649">
        <w:t xml:space="preserve"> </w:t>
      </w:r>
      <w:r w:rsidRPr="007A1649">
        <w:rPr>
          <w:b/>
          <w:bCs/>
        </w:rPr>
        <w:t>en amont de la partie de Gal</w:t>
      </w:r>
      <w:r w:rsidR="00FB691C">
        <w:rPr>
          <w:b/>
          <w:bCs/>
        </w:rPr>
        <w:t>è</w:t>
      </w:r>
      <w:r w:rsidRPr="007A1649">
        <w:rPr>
          <w:b/>
          <w:bCs/>
        </w:rPr>
        <w:t>rapagos</w:t>
      </w:r>
      <w:r w:rsidRPr="007A1649">
        <w:t xml:space="preserve"> et seront réalisés </w:t>
      </w:r>
      <w:r>
        <w:t>en</w:t>
      </w:r>
      <w:r w:rsidRPr="007A1649">
        <w:t xml:space="preserve"> la </w:t>
      </w:r>
      <w:r w:rsidRPr="007A1649">
        <w:rPr>
          <w:b/>
          <w:bCs/>
        </w:rPr>
        <w:t>présence d’un examinateur</w:t>
      </w:r>
      <w:r w:rsidRPr="007A1649">
        <w:t>.</w:t>
      </w:r>
      <w:r>
        <w:t xml:space="preserve"> </w:t>
      </w:r>
      <w:r w:rsidRPr="007A1649">
        <w:t xml:space="preserve">En remplissant </w:t>
      </w:r>
      <w:r>
        <w:t>c</w:t>
      </w:r>
      <w:r w:rsidRPr="007A1649">
        <w:t>es questionnaires avant, nous cherchons à</w:t>
      </w:r>
      <w:ins w:id="5" w:author="mmorelle" w:date="2024-12-09T17:52:00Z">
        <w:r w:rsidR="00FB691C">
          <w:t xml:space="preserve"> éviter une influence potentielle de l’attitude du joueur pendant la partie sur ses réponses aux questionnaires</w:t>
        </w:r>
      </w:ins>
      <w:del w:id="6" w:author="mmorelle" w:date="2024-12-09T17:53:00Z">
        <w:r w:rsidRPr="007A1649" w:rsidDel="00FB691C">
          <w:delText xml:space="preserve"> ne pas influencer le profil psychologique et métacognitif du joueur par son attitude lors de la partie</w:delText>
        </w:r>
      </w:del>
      <w:r w:rsidRPr="007A1649">
        <w:t>.</w:t>
      </w:r>
    </w:p>
    <w:p w14:paraId="0B356847" w14:textId="77A50B57" w:rsidR="00124188" w:rsidRDefault="00124188" w:rsidP="007A1649">
      <w:pPr>
        <w:pStyle w:val="Corpsdetexte"/>
        <w:ind w:firstLine="360"/>
      </w:pPr>
      <w:r>
        <w:t>Pour obtenir une plus large description du profil du joueur, nous choisissons de garder</w:t>
      </w:r>
      <w:del w:id="7" w:author="mmorelle" w:date="2024-12-09T17:53:00Z">
        <w:r w:rsidDel="00FB691C">
          <w:delText xml:space="preserve"> au moins</w:delText>
        </w:r>
      </w:del>
      <w:r>
        <w:t xml:space="preserve"> </w:t>
      </w:r>
      <w:r>
        <w:rPr>
          <w:b/>
          <w:bCs/>
        </w:rPr>
        <w:t>un questionnaire métacognitif</w:t>
      </w:r>
      <w:r>
        <w:t xml:space="preserve"> et </w:t>
      </w:r>
      <w:del w:id="8" w:author="mmorelle" w:date="2024-12-09T17:53:00Z">
        <w:r w:rsidDel="00FB691C">
          <w:delText xml:space="preserve">au moins </w:delText>
        </w:r>
      </w:del>
      <w:r>
        <w:rPr>
          <w:b/>
          <w:bCs/>
        </w:rPr>
        <w:t>un questionnaire psychologique</w:t>
      </w:r>
      <w:r>
        <w:t>. Les différents questionnaires sont comparés afin de justifier le choix de ces questionnaires.</w:t>
      </w:r>
    </w:p>
    <w:p w14:paraId="4219D05E" w14:textId="77777777" w:rsidR="007A1649" w:rsidRDefault="007A1649" w:rsidP="007A1649">
      <w:pPr>
        <w:pStyle w:val="Corpsdetexte"/>
        <w:ind w:firstLine="360"/>
      </w:pPr>
    </w:p>
    <w:tbl>
      <w:tblPr>
        <w:tblStyle w:val="Grilledutableau"/>
        <w:tblW w:w="10260" w:type="dxa"/>
        <w:tblInd w:w="-762" w:type="dxa"/>
        <w:tblLayout w:type="fixed"/>
        <w:tblLook w:val="04A0" w:firstRow="1" w:lastRow="0" w:firstColumn="1" w:lastColumn="0" w:noHBand="0" w:noVBand="1"/>
      </w:tblPr>
      <w:tblGrid>
        <w:gridCol w:w="1756"/>
        <w:gridCol w:w="2835"/>
        <w:gridCol w:w="2835"/>
        <w:gridCol w:w="2834"/>
      </w:tblGrid>
      <w:tr w:rsidR="00124188" w14:paraId="2D635C90" w14:textId="77777777" w:rsidTr="000F110A">
        <w:tc>
          <w:tcPr>
            <w:tcW w:w="1755" w:type="dxa"/>
            <w:shd w:val="clear" w:color="auto" w:fill="999999"/>
            <w:vAlign w:val="center"/>
          </w:tcPr>
          <w:p w14:paraId="1AEE1AB3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  <w:p w14:paraId="3B8313A1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 xml:space="preserve">Questionnaires </w:t>
            </w:r>
            <w:proofErr w:type="spellStart"/>
            <w:r>
              <w:rPr>
                <w:rFonts w:ascii="Arial" w:eastAsia="Aptos" w:hAnsi="Arial"/>
              </w:rPr>
              <w:t>méta-cognitifs</w:t>
            </w:r>
            <w:proofErr w:type="spellEnd"/>
          </w:p>
          <w:p w14:paraId="2E94CFB8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</w:tc>
        <w:tc>
          <w:tcPr>
            <w:tcW w:w="2835" w:type="dxa"/>
            <w:shd w:val="clear" w:color="auto" w:fill="DDDDDD"/>
            <w:vAlign w:val="center"/>
          </w:tcPr>
          <w:p w14:paraId="1DF1A395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proofErr w:type="spellStart"/>
            <w:r>
              <w:rPr>
                <w:rFonts w:ascii="Arial" w:eastAsia="Aptos" w:hAnsi="Arial"/>
              </w:rPr>
              <w:t>Metacognitive</w:t>
            </w:r>
            <w:proofErr w:type="spellEnd"/>
            <w:r>
              <w:rPr>
                <w:rFonts w:ascii="Arial" w:eastAsia="Aptos" w:hAnsi="Arial"/>
              </w:rPr>
              <w:t xml:space="preserve"> </w:t>
            </w:r>
            <w:proofErr w:type="spellStart"/>
            <w:r>
              <w:rPr>
                <w:rFonts w:ascii="Arial" w:eastAsia="Aptos" w:hAnsi="Arial"/>
              </w:rPr>
              <w:t>Awareness</w:t>
            </w:r>
            <w:proofErr w:type="spellEnd"/>
            <w:r>
              <w:rPr>
                <w:rFonts w:ascii="Arial" w:eastAsia="Aptos" w:hAnsi="Arial"/>
              </w:rPr>
              <w:t xml:space="preserve"> Inventory (MAI)</w:t>
            </w:r>
          </w:p>
        </w:tc>
        <w:tc>
          <w:tcPr>
            <w:tcW w:w="2835" w:type="dxa"/>
            <w:tcBorders>
              <w:top w:val="single" w:sz="12" w:space="0" w:color="5983B0"/>
              <w:left w:val="single" w:sz="12" w:space="0" w:color="5983B0"/>
              <w:right w:val="single" w:sz="12" w:space="0" w:color="5983B0"/>
            </w:tcBorders>
            <w:shd w:val="clear" w:color="auto" w:fill="DDDDDD"/>
            <w:vAlign w:val="center"/>
          </w:tcPr>
          <w:p w14:paraId="5A1D4785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 xml:space="preserve">Short French </w:t>
            </w:r>
            <w:proofErr w:type="spellStart"/>
            <w:r>
              <w:rPr>
                <w:rFonts w:ascii="Arial" w:eastAsia="Aptos" w:hAnsi="Arial"/>
              </w:rPr>
              <w:t>Metacognition</w:t>
            </w:r>
            <w:proofErr w:type="spellEnd"/>
            <w:r>
              <w:rPr>
                <w:rFonts w:ascii="Arial" w:eastAsia="Aptos" w:hAnsi="Arial"/>
              </w:rPr>
              <w:t xml:space="preserve"> questionnaire</w:t>
            </w:r>
          </w:p>
        </w:tc>
        <w:tc>
          <w:tcPr>
            <w:tcW w:w="2834" w:type="dxa"/>
            <w:shd w:val="clear" w:color="auto" w:fill="DDDDDD"/>
            <w:vAlign w:val="center"/>
          </w:tcPr>
          <w:p w14:paraId="304DA298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Cognitive Control Inventory (CCI)</w:t>
            </w:r>
          </w:p>
        </w:tc>
      </w:tr>
      <w:tr w:rsidR="00124188" w14:paraId="55818DB6" w14:textId="77777777" w:rsidTr="000F110A">
        <w:tc>
          <w:tcPr>
            <w:tcW w:w="1755" w:type="dxa"/>
            <w:shd w:val="clear" w:color="auto" w:fill="CCCCCC"/>
            <w:vAlign w:val="center"/>
          </w:tcPr>
          <w:p w14:paraId="57E2D4C1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Avantages</w:t>
            </w:r>
          </w:p>
        </w:tc>
        <w:tc>
          <w:tcPr>
            <w:tcW w:w="2835" w:type="dxa"/>
            <w:vAlign w:val="center"/>
          </w:tcPr>
          <w:p w14:paraId="3408E527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544BD85E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Diversité des données métacognitives mesurées</w:t>
            </w:r>
          </w:p>
          <w:p w14:paraId="7CB867C2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Validité du modèle</w:t>
            </w:r>
          </w:p>
          <w:p w14:paraId="497186F8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  <w:tc>
          <w:tcPr>
            <w:tcW w:w="2835" w:type="dxa"/>
            <w:tcBorders>
              <w:top w:val="nil"/>
              <w:left w:val="single" w:sz="12" w:space="0" w:color="5983B0"/>
              <w:right w:val="single" w:sz="12" w:space="0" w:color="5983B0"/>
            </w:tcBorders>
            <w:shd w:val="clear" w:color="auto" w:fill="DEE6EF"/>
            <w:vAlign w:val="center"/>
          </w:tcPr>
          <w:p w14:paraId="2353BDEC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Langue française</w:t>
            </w:r>
          </w:p>
          <w:p w14:paraId="5EA9DACD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Durée rapide (30</w:t>
            </w:r>
            <w:r>
              <w:rPr>
                <w:rFonts w:ascii="Arial" w:eastAsia="Aptos" w:hAnsi="Arial"/>
              </w:rPr>
              <w:t xml:space="preserve"> </w:t>
            </w:r>
            <w:r w:rsidRPr="00631E3B">
              <w:rPr>
                <w:rFonts w:ascii="Arial" w:eastAsia="Aptos" w:hAnsi="Arial"/>
              </w:rPr>
              <w:t>questions)</w:t>
            </w:r>
          </w:p>
        </w:tc>
        <w:tc>
          <w:tcPr>
            <w:tcW w:w="2834" w:type="dxa"/>
            <w:vAlign w:val="center"/>
          </w:tcPr>
          <w:p w14:paraId="353BE309" w14:textId="77777777" w:rsidR="00124188" w:rsidRPr="00631E3B" w:rsidRDefault="00124188" w:rsidP="000F110A">
            <w:pPr>
              <w:jc w:val="center"/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/</w:t>
            </w:r>
          </w:p>
        </w:tc>
      </w:tr>
      <w:tr w:rsidR="00124188" w14:paraId="063468B3" w14:textId="77777777" w:rsidTr="000F110A">
        <w:tc>
          <w:tcPr>
            <w:tcW w:w="1755" w:type="dxa"/>
            <w:shd w:val="clear" w:color="auto" w:fill="CCCCCC"/>
            <w:vAlign w:val="center"/>
          </w:tcPr>
          <w:p w14:paraId="662656DB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Inconvénients</w:t>
            </w:r>
          </w:p>
        </w:tc>
        <w:tc>
          <w:tcPr>
            <w:tcW w:w="2835" w:type="dxa"/>
            <w:vAlign w:val="center"/>
          </w:tcPr>
          <w:p w14:paraId="67DF044B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  <w:p w14:paraId="71B4B14C" w14:textId="3CDE3FE3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Limite linguistique</w:t>
            </w:r>
            <w:ins w:id="9" w:author="mmorelle" w:date="2024-12-09T17:53:00Z">
              <w:r w:rsidR="00FB691C">
                <w:rPr>
                  <w:rFonts w:ascii="Arial" w:eastAsia="Aptos" w:hAnsi="Arial"/>
                </w:rPr>
                <w:t xml:space="preserve"> (pas de traduction en français)</w:t>
              </w:r>
            </w:ins>
          </w:p>
          <w:p w14:paraId="3C029AB5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Durée (52 questions)</w:t>
            </w:r>
          </w:p>
          <w:p w14:paraId="4AF5F363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</w:tc>
        <w:tc>
          <w:tcPr>
            <w:tcW w:w="2835" w:type="dxa"/>
            <w:tcBorders>
              <w:top w:val="nil"/>
              <w:left w:val="single" w:sz="12" w:space="0" w:color="5983B0"/>
              <w:bottom w:val="single" w:sz="12" w:space="0" w:color="5983B0"/>
              <w:right w:val="single" w:sz="12" w:space="0" w:color="5983B0"/>
            </w:tcBorders>
            <w:shd w:val="clear" w:color="auto" w:fill="DEE6EF"/>
            <w:vAlign w:val="center"/>
          </w:tcPr>
          <w:p w14:paraId="5886EA71" w14:textId="77777777" w:rsidR="00124188" w:rsidRPr="007A1649" w:rsidRDefault="00124188" w:rsidP="000F110A">
            <w:pPr>
              <w:rPr>
                <w:rFonts w:ascii="Arial" w:eastAsia="Aptos" w:hAnsi="Arial"/>
              </w:rPr>
            </w:pPr>
            <w:r w:rsidRPr="007A1649">
              <w:rPr>
                <w:rFonts w:ascii="Arial" w:eastAsia="Aptos" w:hAnsi="Arial"/>
              </w:rPr>
              <w:t>- Spécificité aux croyances métacognitives (mais lien avec l’influence par les croyances)</w:t>
            </w:r>
          </w:p>
        </w:tc>
        <w:tc>
          <w:tcPr>
            <w:tcW w:w="2834" w:type="dxa"/>
            <w:vAlign w:val="center"/>
          </w:tcPr>
          <w:p w14:paraId="4ADCC3D9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12522AA9" w14:textId="73FB03ED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Limite linguistique</w:t>
            </w:r>
            <w:ins w:id="10" w:author="mmorelle" w:date="2024-12-09T17:54:00Z">
              <w:r w:rsidR="00FB691C">
                <w:rPr>
                  <w:rFonts w:ascii="Arial" w:eastAsia="Aptos" w:hAnsi="Arial"/>
                </w:rPr>
                <w:t xml:space="preserve"> (pas de traduction en français)</w:t>
              </w:r>
            </w:ins>
          </w:p>
          <w:p w14:paraId="753B4C2A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 xml:space="preserve">- Spécificité au contrôle </w:t>
            </w:r>
            <w:proofErr w:type="spellStart"/>
            <w:r>
              <w:rPr>
                <w:rFonts w:ascii="Arial" w:eastAsia="Aptos" w:hAnsi="Arial"/>
              </w:rPr>
              <w:t>méta-</w:t>
            </w:r>
            <w:del w:id="11" w:author="mmorelle" w:date="2024-12-09T17:54:00Z">
              <w:r w:rsidDel="00FB691C">
                <w:rPr>
                  <w:rFonts w:ascii="Arial" w:eastAsia="Aptos" w:hAnsi="Arial"/>
                </w:rPr>
                <w:delText xml:space="preserve"> </w:delText>
              </w:r>
            </w:del>
            <w:r>
              <w:rPr>
                <w:rFonts w:ascii="Arial" w:eastAsia="Aptos" w:hAnsi="Arial"/>
              </w:rPr>
              <w:t>cognitif</w:t>
            </w:r>
            <w:proofErr w:type="spellEnd"/>
          </w:p>
          <w:p w14:paraId="7EE5DEFD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Documentation limitée</w:t>
            </w:r>
          </w:p>
          <w:p w14:paraId="53A89A4D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</w:tr>
    </w:tbl>
    <w:p w14:paraId="6631B0CC" w14:textId="77777777" w:rsidR="007A1649" w:rsidRDefault="007A1649" w:rsidP="007A1649">
      <w:pPr>
        <w:jc w:val="center"/>
        <w:rPr>
          <w:i/>
          <w:iCs/>
        </w:rPr>
      </w:pPr>
    </w:p>
    <w:p w14:paraId="23A13DA5" w14:textId="05C809EE" w:rsidR="00124188" w:rsidRPr="007A1649" w:rsidRDefault="007A1649" w:rsidP="007A1649">
      <w:pPr>
        <w:jc w:val="center"/>
        <w:rPr>
          <w:i/>
          <w:iCs/>
        </w:rPr>
      </w:pPr>
      <w:r w:rsidRPr="007A1649">
        <w:rPr>
          <w:i/>
          <w:iCs/>
        </w:rPr>
        <w:t xml:space="preserve">Fig. Tableau comparatif des questionnaires </w:t>
      </w:r>
      <w:proofErr w:type="spellStart"/>
      <w:r w:rsidRPr="007A1649">
        <w:rPr>
          <w:i/>
          <w:iCs/>
        </w:rPr>
        <w:t>méta-cognitifs</w:t>
      </w:r>
      <w:proofErr w:type="spellEnd"/>
    </w:p>
    <w:p w14:paraId="4BA61504" w14:textId="77777777" w:rsidR="007A1649" w:rsidRDefault="007A1649" w:rsidP="00124188">
      <w:pPr>
        <w:pStyle w:val="Corpsdetexte"/>
        <w:ind w:firstLine="708"/>
      </w:pPr>
    </w:p>
    <w:p w14:paraId="45513DF4" w14:textId="211B8844" w:rsidR="007A1649" w:rsidRDefault="00124188" w:rsidP="007A1649">
      <w:pPr>
        <w:pStyle w:val="Corpsdetexte"/>
        <w:ind w:firstLine="708"/>
      </w:pPr>
      <w:r>
        <w:t xml:space="preserve">Le questionnaire « Short French </w:t>
      </w:r>
      <w:proofErr w:type="spellStart"/>
      <w:r>
        <w:t>Metacognition</w:t>
      </w:r>
      <w:proofErr w:type="spellEnd"/>
      <w:r>
        <w:t xml:space="preserve"> questionnaire » semble être le plus adapté à notre projet. En effet le « </w:t>
      </w:r>
      <w:proofErr w:type="spellStart"/>
      <w:r>
        <w:t>Metacognitive</w:t>
      </w:r>
      <w:proofErr w:type="spellEnd"/>
      <w:r>
        <w:t xml:space="preserve"> </w:t>
      </w:r>
      <w:proofErr w:type="spellStart"/>
      <w:r>
        <w:t>Awarness</w:t>
      </w:r>
      <w:proofErr w:type="spellEnd"/>
      <w:r>
        <w:t xml:space="preserve"> Inventory » n’est disponible qu’en anglais sans version validée en français ce qui pose un grand problème </w:t>
      </w:r>
      <w:del w:id="12" w:author="mmorelle" w:date="2024-12-09T17:54:00Z">
        <w:r w:rsidDel="00FB691C">
          <w:delText>dans son utilisation</w:delText>
        </w:r>
      </w:del>
      <w:ins w:id="13" w:author="mmorelle" w:date="2024-12-09T17:54:00Z">
        <w:r w:rsidR="00FB691C">
          <w:t>pour sa mise en œuvre dans le cadre de l’expérience</w:t>
        </w:r>
      </w:ins>
      <w:r>
        <w:t>. Aussi le « Cognitive Control Inventory » est très peu documenté et est en cela moins fiable que le questionnaire choisi.</w:t>
      </w:r>
    </w:p>
    <w:p w14:paraId="27A7B5DC" w14:textId="48B5BDF2" w:rsidR="007A1649" w:rsidRDefault="00CE2F37" w:rsidP="00CE2F37">
      <w:pPr>
        <w:pStyle w:val="Corpsdetexte"/>
        <w:ind w:firstLine="708"/>
      </w:pPr>
      <w:r>
        <w:t xml:space="preserve">Pour favoriser la réussite de l’expérience, nous reproduisons </w:t>
      </w:r>
      <w:ins w:id="14" w:author="mmorelle" w:date="2024-12-09T17:55:00Z">
        <w:r w:rsidR="00FB691C">
          <w:t xml:space="preserve">donc </w:t>
        </w:r>
      </w:ins>
      <w:r>
        <w:t xml:space="preserve">à l’identique le questionnaire (MCQ - 30) validé par les travaux de Baptista, A., Soumet-Leman, C., &amp; </w:t>
      </w:r>
      <w:proofErr w:type="spellStart"/>
      <w:r>
        <w:t>Jouvent</w:t>
      </w:r>
      <w:proofErr w:type="spellEnd"/>
      <w:r>
        <w:t>, R</w:t>
      </w:r>
      <w:r w:rsidRPr="00CE2F37">
        <w:t>.</w:t>
      </w:r>
      <w:r>
        <w:t xml:space="preserve"> </w:t>
      </w:r>
      <w:r w:rsidRPr="00CE2F37">
        <w:rPr>
          <w:b/>
          <w:bCs/>
        </w:rPr>
        <w:t>[</w:t>
      </w:r>
      <w:r>
        <w:rPr>
          <w:b/>
          <w:bCs/>
        </w:rPr>
        <w:t>2</w:t>
      </w:r>
      <w:r w:rsidRPr="00CE2F37">
        <w:rPr>
          <w:b/>
          <w:bCs/>
        </w:rPr>
        <w:t>]</w:t>
      </w:r>
      <w:r>
        <w:t>.</w:t>
      </w:r>
    </w:p>
    <w:p w14:paraId="14CD9F00" w14:textId="77777777" w:rsidR="00CE2F37" w:rsidRDefault="00CE2F37" w:rsidP="00CE2F37">
      <w:pPr>
        <w:pStyle w:val="Corpsdetexte"/>
      </w:pPr>
    </w:p>
    <w:p w14:paraId="11CC5BC3" w14:textId="77777777" w:rsidR="00124188" w:rsidRDefault="00124188" w:rsidP="00124188"/>
    <w:tbl>
      <w:tblPr>
        <w:tblStyle w:val="Grilledutableau"/>
        <w:tblW w:w="10260" w:type="dxa"/>
        <w:tblInd w:w="-762" w:type="dxa"/>
        <w:tblLayout w:type="fixed"/>
        <w:tblLook w:val="04A0" w:firstRow="1" w:lastRow="0" w:firstColumn="1" w:lastColumn="0" w:noHBand="0" w:noVBand="1"/>
      </w:tblPr>
      <w:tblGrid>
        <w:gridCol w:w="1756"/>
        <w:gridCol w:w="2835"/>
        <w:gridCol w:w="2835"/>
        <w:gridCol w:w="2834"/>
      </w:tblGrid>
      <w:tr w:rsidR="00124188" w:rsidRPr="007A1649" w14:paraId="52E6DAF9" w14:textId="77777777" w:rsidTr="00FB691C">
        <w:tc>
          <w:tcPr>
            <w:tcW w:w="1756" w:type="dxa"/>
            <w:shd w:val="clear" w:color="auto" w:fill="999999"/>
            <w:vAlign w:val="center"/>
          </w:tcPr>
          <w:p w14:paraId="67E90E7F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  <w:p w14:paraId="72DE02FD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Questionnaires psychologiques</w:t>
            </w:r>
          </w:p>
          <w:p w14:paraId="4A25907B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</w:p>
        </w:tc>
        <w:tc>
          <w:tcPr>
            <w:tcW w:w="2835" w:type="dxa"/>
            <w:tcBorders>
              <w:top w:val="single" w:sz="12" w:space="0" w:color="5983B0"/>
              <w:left w:val="single" w:sz="12" w:space="0" w:color="5983B0"/>
              <w:bottom w:val="single" w:sz="2" w:space="0" w:color="000000"/>
              <w:right w:val="single" w:sz="12" w:space="0" w:color="5983B0"/>
            </w:tcBorders>
            <w:shd w:val="clear" w:color="auto" w:fill="DDDDDD"/>
            <w:vAlign w:val="center"/>
          </w:tcPr>
          <w:p w14:paraId="1E24A02B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lastRenderedPageBreak/>
              <w:t>Big five Inventory (BFI)</w:t>
            </w:r>
          </w:p>
        </w:tc>
        <w:tc>
          <w:tcPr>
            <w:tcW w:w="2835" w:type="dxa"/>
            <w:shd w:val="clear" w:color="auto" w:fill="DDDDDD"/>
            <w:vAlign w:val="center"/>
          </w:tcPr>
          <w:p w14:paraId="7E215128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Échelle d’Individualisme-Collectivisme (INDCOL)</w:t>
            </w:r>
          </w:p>
        </w:tc>
        <w:tc>
          <w:tcPr>
            <w:tcW w:w="2834" w:type="dxa"/>
            <w:shd w:val="clear" w:color="auto" w:fill="DDDDDD"/>
            <w:vAlign w:val="center"/>
          </w:tcPr>
          <w:p w14:paraId="5F336CEE" w14:textId="77777777" w:rsidR="00124188" w:rsidRDefault="00124188" w:rsidP="000F110A">
            <w:pPr>
              <w:jc w:val="center"/>
              <w:rPr>
                <w:rFonts w:ascii="Arial" w:eastAsia="Aptos" w:hAnsi="Arial"/>
                <w:lang w:val="en-US"/>
              </w:rPr>
            </w:pPr>
            <w:r>
              <w:rPr>
                <w:rFonts w:ascii="Arial" w:eastAsia="Aptos" w:hAnsi="Arial"/>
                <w:lang w:val="en-US"/>
              </w:rPr>
              <w:t>General Decision-Making Style (GDMS)</w:t>
            </w:r>
          </w:p>
        </w:tc>
      </w:tr>
      <w:tr w:rsidR="00124188" w14:paraId="1ACB3F87" w14:textId="77777777" w:rsidTr="00FB691C">
        <w:tc>
          <w:tcPr>
            <w:tcW w:w="1756" w:type="dxa"/>
            <w:shd w:val="clear" w:color="auto" w:fill="CCCCCC"/>
            <w:vAlign w:val="center"/>
          </w:tcPr>
          <w:p w14:paraId="7D6B6D9A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Avantages</w:t>
            </w:r>
          </w:p>
        </w:tc>
        <w:tc>
          <w:tcPr>
            <w:tcW w:w="2835" w:type="dxa"/>
            <w:tcBorders>
              <w:top w:val="nil"/>
              <w:left w:val="single" w:sz="12" w:space="0" w:color="5983B0"/>
              <w:bottom w:val="single" w:sz="2" w:space="0" w:color="000000"/>
              <w:right w:val="single" w:sz="12" w:space="0" w:color="5983B0"/>
            </w:tcBorders>
            <w:shd w:val="clear" w:color="auto" w:fill="DEE6EF"/>
            <w:vAlign w:val="center"/>
          </w:tcPr>
          <w:p w14:paraId="1D58A369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6C81AD5D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Disponibilité d’une version française validée</w:t>
            </w:r>
          </w:p>
          <w:p w14:paraId="45E4A7CB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Documentation large</w:t>
            </w:r>
          </w:p>
          <w:p w14:paraId="7005FCDF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  <w:tc>
          <w:tcPr>
            <w:tcW w:w="2835" w:type="dxa"/>
            <w:vAlign w:val="center"/>
          </w:tcPr>
          <w:p w14:paraId="30C2E6F5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Spécificité de la mesure sociale</w:t>
            </w:r>
          </w:p>
        </w:tc>
        <w:tc>
          <w:tcPr>
            <w:tcW w:w="2834" w:type="dxa"/>
            <w:vAlign w:val="center"/>
          </w:tcPr>
          <w:p w14:paraId="402306DE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Spécificité de la mesure sur la prise de décision</w:t>
            </w:r>
          </w:p>
        </w:tc>
      </w:tr>
      <w:tr w:rsidR="00124188" w14:paraId="7FBD83EB" w14:textId="77777777" w:rsidTr="00FB691C">
        <w:tc>
          <w:tcPr>
            <w:tcW w:w="1756" w:type="dxa"/>
            <w:shd w:val="clear" w:color="auto" w:fill="CCCCCC"/>
            <w:vAlign w:val="center"/>
          </w:tcPr>
          <w:p w14:paraId="0250DF76" w14:textId="77777777" w:rsidR="00124188" w:rsidRDefault="00124188" w:rsidP="000F110A">
            <w:pPr>
              <w:jc w:val="center"/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Inconvénients</w:t>
            </w:r>
          </w:p>
        </w:tc>
        <w:tc>
          <w:tcPr>
            <w:tcW w:w="2835" w:type="dxa"/>
            <w:tcBorders>
              <w:top w:val="nil"/>
              <w:left w:val="single" w:sz="12" w:space="0" w:color="5983B0"/>
              <w:bottom w:val="single" w:sz="12" w:space="0" w:color="5983B0"/>
              <w:right w:val="single" w:sz="12" w:space="0" w:color="5983B0"/>
            </w:tcBorders>
            <w:shd w:val="clear" w:color="auto" w:fill="DEE6EF"/>
            <w:vAlign w:val="center"/>
          </w:tcPr>
          <w:p w14:paraId="739954EE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  <w:p w14:paraId="5C5C2EF7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Durée (45 questions)</w:t>
            </w:r>
          </w:p>
          <w:p w14:paraId="578297EA" w14:textId="77777777" w:rsidR="00124188" w:rsidRPr="00631E3B" w:rsidRDefault="00124188" w:rsidP="000F110A">
            <w:pPr>
              <w:rPr>
                <w:rFonts w:ascii="Arial" w:eastAsia="Aptos" w:hAnsi="Arial"/>
              </w:rPr>
            </w:pPr>
            <w:r w:rsidRPr="00631E3B">
              <w:rPr>
                <w:rFonts w:ascii="Arial" w:eastAsia="Aptos" w:hAnsi="Arial"/>
              </w:rPr>
              <w:t>- Nuance de la classification</w:t>
            </w:r>
          </w:p>
          <w:p w14:paraId="480AD236" w14:textId="77777777" w:rsidR="00124188" w:rsidRDefault="00124188" w:rsidP="000F110A">
            <w:pPr>
              <w:pStyle w:val="Paragraphedeliste"/>
              <w:rPr>
                <w:rFonts w:ascii="Arial" w:eastAsia="Aptos" w:hAnsi="Arial"/>
              </w:rPr>
            </w:pPr>
          </w:p>
        </w:tc>
        <w:tc>
          <w:tcPr>
            <w:tcW w:w="2835" w:type="dxa"/>
            <w:vAlign w:val="center"/>
          </w:tcPr>
          <w:p w14:paraId="622F322A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Pas de questionnaire associé</w:t>
            </w:r>
          </w:p>
        </w:tc>
        <w:tc>
          <w:tcPr>
            <w:tcW w:w="2834" w:type="dxa"/>
            <w:vAlign w:val="center"/>
          </w:tcPr>
          <w:p w14:paraId="47A45936" w14:textId="77777777" w:rsidR="00124188" w:rsidRDefault="00124188" w:rsidP="000F110A">
            <w:pPr>
              <w:rPr>
                <w:rFonts w:ascii="Arial" w:eastAsia="Aptos" w:hAnsi="Arial"/>
              </w:rPr>
            </w:pPr>
          </w:p>
          <w:p w14:paraId="06FF524C" w14:textId="305BB12F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Limite linguistique</w:t>
            </w:r>
            <w:ins w:id="15" w:author="mmorelle" w:date="2024-12-09T17:55:00Z">
              <w:r w:rsidR="00FB691C">
                <w:rPr>
                  <w:rFonts w:ascii="Arial" w:eastAsia="Aptos" w:hAnsi="Arial"/>
                </w:rPr>
                <w:t xml:space="preserve"> (pas de traduction en français)</w:t>
              </w:r>
            </w:ins>
          </w:p>
          <w:p w14:paraId="0C04F3BF" w14:textId="77777777" w:rsidR="00124188" w:rsidRDefault="00124188" w:rsidP="000F110A">
            <w:pPr>
              <w:rPr>
                <w:rFonts w:ascii="Arial" w:eastAsia="Aptos" w:hAnsi="Arial"/>
              </w:rPr>
            </w:pPr>
            <w:r>
              <w:rPr>
                <w:rFonts w:ascii="Arial" w:eastAsia="Aptos" w:hAnsi="Arial"/>
              </w:rPr>
              <w:t>- Pas de questionnaire associé</w:t>
            </w:r>
          </w:p>
          <w:p w14:paraId="35079A76" w14:textId="77777777" w:rsidR="00124188" w:rsidRDefault="00124188" w:rsidP="000F110A">
            <w:pPr>
              <w:rPr>
                <w:rFonts w:ascii="Arial" w:eastAsia="Aptos" w:hAnsi="Arial"/>
              </w:rPr>
            </w:pPr>
          </w:p>
        </w:tc>
      </w:tr>
    </w:tbl>
    <w:p w14:paraId="10D31EE5" w14:textId="77777777" w:rsidR="00FB691C" w:rsidRDefault="00FB691C" w:rsidP="00FB691C">
      <w:pPr>
        <w:jc w:val="center"/>
        <w:rPr>
          <w:ins w:id="16" w:author="mmorelle" w:date="2024-12-09T17:56:00Z"/>
          <w:i/>
          <w:iCs/>
        </w:rPr>
      </w:pPr>
    </w:p>
    <w:p w14:paraId="6D9D5251" w14:textId="078876B6" w:rsidR="00FB691C" w:rsidRPr="007A1649" w:rsidRDefault="00FB691C" w:rsidP="00FB691C">
      <w:pPr>
        <w:jc w:val="center"/>
        <w:rPr>
          <w:ins w:id="17" w:author="mmorelle" w:date="2024-12-09T17:55:00Z"/>
          <w:i/>
          <w:iCs/>
        </w:rPr>
      </w:pPr>
      <w:ins w:id="18" w:author="mmorelle" w:date="2024-12-09T17:55:00Z">
        <w:r w:rsidRPr="007A1649">
          <w:rPr>
            <w:i/>
            <w:iCs/>
          </w:rPr>
          <w:t xml:space="preserve">Fig. Tableau comparatif des questionnaires </w:t>
        </w:r>
      </w:ins>
      <w:ins w:id="19" w:author="mmorelle" w:date="2024-12-09T17:56:00Z">
        <w:r>
          <w:rPr>
            <w:i/>
            <w:iCs/>
          </w:rPr>
          <w:t>de profil psychologique</w:t>
        </w:r>
      </w:ins>
    </w:p>
    <w:p w14:paraId="247AD385" w14:textId="77777777" w:rsidR="00124188" w:rsidRDefault="00124188" w:rsidP="00124188"/>
    <w:commentRangeStart w:id="20"/>
    <w:p w14:paraId="119A71F3" w14:textId="03552B18" w:rsidR="00124188" w:rsidRDefault="00555958" w:rsidP="00124188">
      <w:r>
        <w:fldChar w:fldCharType="begin"/>
      </w:r>
      <w:r>
        <w:instrText xml:space="preserve"> HYPERLINK "https://psychologie-ge.ch/Test_Personnalite_bfi.html" \l ":~:text=Questionnaire d'auto-évaluation de la personnalité. Big Five Inventory" </w:instrText>
      </w:r>
      <w:r>
        <w:fldChar w:fldCharType="separate"/>
      </w:r>
      <w:r w:rsidR="00124188">
        <w:rPr>
          <w:rStyle w:val="LienInternet"/>
        </w:rPr>
        <w:t>Psychologie Genève : Questionnaire d'auto-évaluation de la Personnalité (psychologie-ge.ch)</w:t>
      </w:r>
      <w:r>
        <w:rPr>
          <w:rStyle w:val="LienInternet"/>
        </w:rPr>
        <w:fldChar w:fldCharType="end"/>
      </w:r>
      <w:r w:rsidR="00124188">
        <w:t xml:space="preserve"> </w:t>
      </w:r>
      <w:commentRangeEnd w:id="20"/>
      <w:r w:rsidR="00FB691C">
        <w:rPr>
          <w:rStyle w:val="Marquedecommentaire"/>
          <w:rFonts w:ascii="Calibri" w:eastAsia="Calibri" w:hAnsi="Calibri" w:cs="F"/>
          <w:kern w:val="0"/>
          <w14:ligatures w14:val="none"/>
        </w:rPr>
        <w:commentReference w:id="20"/>
      </w:r>
    </w:p>
    <w:p w14:paraId="6D1233BE" w14:textId="32A11F8C" w:rsidR="00124188" w:rsidRPr="00631E3B" w:rsidRDefault="0095428D" w:rsidP="001241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INDCOL et le GDMS étant très spécifiques, </w:t>
      </w:r>
      <w:r w:rsidR="00CE2F37">
        <w:rPr>
          <w:rFonts w:ascii="Arial" w:hAnsi="Arial" w:cs="Arial"/>
        </w:rPr>
        <w:t>n</w:t>
      </w:r>
      <w:r w:rsidR="00124188" w:rsidRPr="00631E3B">
        <w:rPr>
          <w:rFonts w:ascii="Arial" w:hAnsi="Arial" w:cs="Arial"/>
        </w:rPr>
        <w:t xml:space="preserve">ous </w:t>
      </w:r>
      <w:r>
        <w:rPr>
          <w:rFonts w:ascii="Arial" w:hAnsi="Arial" w:cs="Arial"/>
        </w:rPr>
        <w:t>choisissons de garder</w:t>
      </w:r>
      <w:r w:rsidR="00124188" w:rsidRPr="00631E3B">
        <w:rPr>
          <w:rFonts w:ascii="Arial" w:hAnsi="Arial" w:cs="Arial"/>
        </w:rPr>
        <w:t xml:space="preserve"> le Big Five afin d’évaluer </w:t>
      </w:r>
      <w:r>
        <w:rPr>
          <w:rFonts w:ascii="Arial" w:hAnsi="Arial" w:cs="Arial"/>
        </w:rPr>
        <w:t>d</w:t>
      </w:r>
      <w:r w:rsidR="00124188" w:rsidRPr="00631E3B">
        <w:rPr>
          <w:rFonts w:ascii="Arial" w:hAnsi="Arial" w:cs="Arial"/>
        </w:rPr>
        <w:t xml:space="preserve">es traits de personnalité </w:t>
      </w:r>
      <w:r>
        <w:rPr>
          <w:rFonts w:ascii="Arial" w:hAnsi="Arial" w:cs="Arial"/>
        </w:rPr>
        <w:t xml:space="preserve">plus </w:t>
      </w:r>
      <w:r w:rsidR="00124188" w:rsidRPr="00631E3B">
        <w:rPr>
          <w:rFonts w:ascii="Arial" w:hAnsi="Arial" w:cs="Arial"/>
        </w:rPr>
        <w:t>générau</w:t>
      </w:r>
      <w:r>
        <w:rPr>
          <w:rFonts w:ascii="Arial" w:hAnsi="Arial" w:cs="Arial"/>
        </w:rPr>
        <w:t>x</w:t>
      </w:r>
      <w:r w:rsidR="00124188" w:rsidRPr="00631E3B">
        <w:rPr>
          <w:rFonts w:ascii="Arial" w:hAnsi="Arial" w:cs="Arial"/>
        </w:rPr>
        <w:t xml:space="preserve">. </w:t>
      </w:r>
      <w:commentRangeStart w:id="21"/>
      <w:r w:rsidR="00124188" w:rsidRPr="00631E3B">
        <w:rPr>
          <w:rFonts w:ascii="Arial" w:hAnsi="Arial" w:cs="Arial"/>
        </w:rPr>
        <w:t xml:space="preserve">Cependant le GDMS </w:t>
      </w:r>
      <w:del w:id="22" w:author="mmorelle" w:date="2024-12-09T17:56:00Z">
        <w:r w:rsidR="00124188" w:rsidRPr="00631E3B" w:rsidDel="00FB691C">
          <w:rPr>
            <w:rFonts w:ascii="Arial" w:hAnsi="Arial" w:cs="Arial"/>
          </w:rPr>
          <w:delText>re</w:delText>
        </w:r>
      </w:del>
      <w:r w:rsidR="00124188" w:rsidRPr="00631E3B">
        <w:rPr>
          <w:rFonts w:ascii="Arial" w:hAnsi="Arial" w:cs="Arial"/>
        </w:rPr>
        <w:t>présente un intérêt dans l’évaluation des motivation</w:t>
      </w:r>
      <w:r w:rsidR="00124188">
        <w:rPr>
          <w:rFonts w:ascii="Arial" w:hAnsi="Arial" w:cs="Arial"/>
        </w:rPr>
        <w:t>s</w:t>
      </w:r>
      <w:r w:rsidR="00124188" w:rsidRPr="00631E3B">
        <w:rPr>
          <w:rFonts w:ascii="Arial" w:hAnsi="Arial" w:cs="Arial"/>
        </w:rPr>
        <w:t xml:space="preserve"> à la prise de d</w:t>
      </w:r>
      <w:commentRangeStart w:id="23"/>
      <w:r w:rsidR="00124188" w:rsidRPr="00631E3B">
        <w:rPr>
          <w:rFonts w:ascii="Arial" w:hAnsi="Arial" w:cs="Arial"/>
        </w:rPr>
        <w:t>écision et pourra être utilisé particulièrement dans la phase C</w:t>
      </w:r>
      <w:ins w:id="24" w:author="mmorelle" w:date="2024-12-09T17:57:00Z">
        <w:r w:rsidR="00FB691C">
          <w:rPr>
            <w:rFonts w:ascii="Arial" w:hAnsi="Arial" w:cs="Arial"/>
          </w:rPr>
          <w:t xml:space="preserve"> de l’expérimentation</w:t>
        </w:r>
      </w:ins>
      <w:r w:rsidR="00124188" w:rsidRPr="00631E3B">
        <w:rPr>
          <w:rFonts w:ascii="Arial" w:hAnsi="Arial" w:cs="Arial"/>
        </w:rPr>
        <w:t>.</w:t>
      </w:r>
      <w:commentRangeEnd w:id="21"/>
      <w:r w:rsidR="00FB691C">
        <w:rPr>
          <w:rStyle w:val="Marquedecommentaire"/>
          <w:rFonts w:ascii="Calibri" w:eastAsia="Calibri" w:hAnsi="Calibri" w:cs="F"/>
          <w:kern w:val="0"/>
          <w14:ligatures w14:val="none"/>
        </w:rPr>
        <w:commentReference w:id="21"/>
      </w:r>
      <w:commentRangeEnd w:id="23"/>
      <w:r w:rsidR="00224CA6">
        <w:rPr>
          <w:rStyle w:val="Marquedecommentaire"/>
          <w:rFonts w:ascii="Calibri" w:eastAsia="Calibri" w:hAnsi="Calibri" w:cs="F"/>
          <w:kern w:val="0"/>
          <w14:ligatures w14:val="none"/>
        </w:rPr>
        <w:commentReference w:id="23"/>
      </w:r>
    </w:p>
    <w:p w14:paraId="1190463D" w14:textId="39FED019" w:rsidR="00124188" w:rsidRDefault="00CE2F37" w:rsidP="0095428D">
      <w:pPr>
        <w:pStyle w:val="Corpsdetexte"/>
        <w:ind w:firstLine="708"/>
      </w:pPr>
      <w:r>
        <w:t>Pour favoriser la réussite de l’expérience, nous reproduison</w:t>
      </w:r>
      <w:bookmarkStart w:id="25" w:name="_GoBack"/>
      <w:bookmarkEnd w:id="25"/>
      <w:r>
        <w:t xml:space="preserve">s à l’identique le </w:t>
      </w:r>
      <w:r w:rsidR="0095428D" w:rsidRPr="001364F6">
        <w:t>Big Five Inventory français (BFI-Fr</w:t>
      </w:r>
      <w:r w:rsidR="0095428D">
        <w:t xml:space="preserve">) </w:t>
      </w:r>
      <w:r>
        <w:t xml:space="preserve">validé par les travaux de </w:t>
      </w:r>
      <w:r w:rsidR="0095428D" w:rsidRPr="001364F6">
        <w:t xml:space="preserve">Plaisant, O., Courtois, R., </w:t>
      </w:r>
      <w:proofErr w:type="spellStart"/>
      <w:r w:rsidR="0095428D" w:rsidRPr="001364F6">
        <w:t>Réveillère</w:t>
      </w:r>
      <w:proofErr w:type="spellEnd"/>
      <w:r w:rsidR="0095428D" w:rsidRPr="001364F6">
        <w:t xml:space="preserve">, C., </w:t>
      </w:r>
      <w:proofErr w:type="spellStart"/>
      <w:r w:rsidR="0095428D" w:rsidRPr="001364F6">
        <w:t>Mendelsohn</w:t>
      </w:r>
      <w:proofErr w:type="spellEnd"/>
      <w:r w:rsidR="0095428D" w:rsidRPr="001364F6">
        <w:t>, G., &amp; John, O</w:t>
      </w:r>
      <w:r w:rsidRPr="00CE2F37">
        <w:t>.</w:t>
      </w:r>
      <w:r>
        <w:t xml:space="preserve"> </w:t>
      </w:r>
      <w:r w:rsidRPr="00CE2F37">
        <w:rPr>
          <w:b/>
          <w:bCs/>
        </w:rPr>
        <w:t>[</w:t>
      </w:r>
      <w:r w:rsidR="0095428D">
        <w:rPr>
          <w:b/>
          <w:bCs/>
        </w:rPr>
        <w:t>3</w:t>
      </w:r>
      <w:r w:rsidRPr="00CE2F37">
        <w:rPr>
          <w:b/>
          <w:bCs/>
        </w:rPr>
        <w:t>]</w:t>
      </w:r>
      <w:r>
        <w:t>.</w:t>
      </w:r>
    </w:p>
    <w:p w14:paraId="375E6D09" w14:textId="77777777" w:rsidR="00DB10F9" w:rsidRDefault="00DB10F9" w:rsidP="0095428D">
      <w:pPr>
        <w:pStyle w:val="Corpsdetexte"/>
        <w:ind w:firstLine="708"/>
      </w:pPr>
    </w:p>
    <w:p w14:paraId="3A54A7D9" w14:textId="77777777" w:rsidR="0095428D" w:rsidRDefault="0095428D"/>
    <w:p w14:paraId="74962511" w14:textId="07F0B521" w:rsidR="0095428D" w:rsidRDefault="0095428D" w:rsidP="0095428D">
      <w:pPr>
        <w:pStyle w:val="Titre3"/>
        <w:rPr>
          <w:sz w:val="24"/>
          <w:szCs w:val="24"/>
        </w:rPr>
      </w:pPr>
      <w:bookmarkStart w:id="26" w:name="_Toc184298302"/>
      <w:r w:rsidRPr="00596AE4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de la main idéale</w:t>
      </w:r>
      <w:bookmarkEnd w:id="26"/>
    </w:p>
    <w:p w14:paraId="0C095061" w14:textId="29C1C172" w:rsidR="0095428D" w:rsidRDefault="0095428D" w:rsidP="0095428D">
      <w:r>
        <w:t xml:space="preserve">Le questionnaire de la main idéale consiste en deux questions : </w:t>
      </w:r>
    </w:p>
    <w:p w14:paraId="37F18399" w14:textId="58AF1DA6" w:rsidR="0095428D" w:rsidRDefault="0095428D" w:rsidP="0095428D">
      <w:pPr>
        <w:pStyle w:val="Paragraphedeliste"/>
        <w:numPr>
          <w:ilvl w:val="0"/>
          <w:numId w:val="15"/>
        </w:numPr>
      </w:pPr>
      <w:r w:rsidRPr="0095428D">
        <w:t>Pour débuter une partie de Galèrapagos, ma main initiale idéale serait : (Sélectionner 4 cartes)</w:t>
      </w:r>
    </w:p>
    <w:p w14:paraId="62F7DBCF" w14:textId="7C83D538" w:rsidR="0095428D" w:rsidRDefault="0095428D" w:rsidP="0095428D">
      <w:pPr>
        <w:pStyle w:val="Paragraphedeliste"/>
        <w:numPr>
          <w:ilvl w:val="0"/>
          <w:numId w:val="15"/>
        </w:numPr>
      </w:pPr>
      <w:r w:rsidRPr="0095428D">
        <w:t>Pour quelle(s) raison(s) avez-vous choisi ces cartes en particulier ?</w:t>
      </w:r>
    </w:p>
    <w:p w14:paraId="54159AFF" w14:textId="77777777" w:rsidR="0095428D" w:rsidRDefault="0095428D" w:rsidP="0095428D"/>
    <w:p w14:paraId="6D6B9B66" w14:textId="15CB9127" w:rsidR="0095428D" w:rsidRDefault="0095428D" w:rsidP="0095428D">
      <w:r>
        <w:t xml:space="preserve">Son but est </w:t>
      </w:r>
      <w:del w:id="27" w:author="mmorelle" w:date="2024-12-09T18:02:00Z">
        <w:r w:rsidDel="00555958">
          <w:delText>de limiter</w:delText>
        </w:r>
      </w:del>
      <w:ins w:id="28" w:author="mmorelle" w:date="2024-12-09T18:02:00Z">
        <w:r w:rsidR="00555958">
          <w:t>d’évaluer</w:t>
        </w:r>
      </w:ins>
      <w:r>
        <w:t xml:space="preserve"> les biais introduits par le contrôle des mains des joueurs. En effet, les expérimentateur</w:t>
      </w:r>
      <w:r w:rsidR="00DB10F9">
        <w:t xml:space="preserve">s </w:t>
      </w:r>
      <w:proofErr w:type="spellStart"/>
      <w:r w:rsidR="00DB10F9">
        <w:t>pré-distribuent</w:t>
      </w:r>
      <w:proofErr w:type="spellEnd"/>
      <w:r w:rsidR="00DB10F9">
        <w:t xml:space="preserve"> les cartes de manière à ce que chaque joueur ait le jeu donnant lieu </w:t>
      </w:r>
      <w:ins w:id="29" w:author="mmorelle" w:date="2024-12-09T18:03:00Z">
        <w:r w:rsidR="00555958">
          <w:t>au</w:t>
        </w:r>
      </w:ins>
      <w:del w:id="30" w:author="mmorelle" w:date="2024-12-09T18:03:00Z">
        <w:r w:rsidR="00DB10F9" w:rsidDel="00555958">
          <w:delText>à le</w:delText>
        </w:r>
      </w:del>
      <w:r w:rsidR="00DB10F9">
        <w:t xml:space="preserve"> plus </w:t>
      </w:r>
      <w:ins w:id="31" w:author="mmorelle" w:date="2024-12-09T18:03:00Z">
        <w:r w:rsidR="00555958">
          <w:t xml:space="preserve">grand nombre </w:t>
        </w:r>
      </w:ins>
      <w:r w:rsidR="00DB10F9">
        <w:t xml:space="preserve">de </w:t>
      </w:r>
      <w:ins w:id="32" w:author="mmorelle" w:date="2024-12-09T18:02:00Z">
        <w:r w:rsidR="00555958">
          <w:t>possibilités</w:t>
        </w:r>
      </w:ins>
      <w:ins w:id="33" w:author="mmorelle" w:date="2024-12-09T18:03:00Z">
        <w:r w:rsidR="00555958">
          <w:t xml:space="preserve"> de </w:t>
        </w:r>
      </w:ins>
      <w:r w:rsidR="00DB10F9">
        <w:t>stratégies</w:t>
      </w:r>
      <w:ins w:id="34" w:author="mmorelle" w:date="2024-12-09T18:03:00Z">
        <w:r w:rsidR="00555958">
          <w:t>,</w:t>
        </w:r>
      </w:ins>
      <w:r w:rsidR="00DB10F9">
        <w:t xml:space="preserve"> </w:t>
      </w:r>
      <w:del w:id="35" w:author="mmorelle" w:date="2024-12-09T18:03:00Z">
        <w:r w:rsidR="00DB10F9" w:rsidDel="00555958">
          <w:delText xml:space="preserve">possibles </w:delText>
        </w:r>
      </w:del>
      <w:r w:rsidR="00DB10F9">
        <w:t xml:space="preserve">dans l’objectif de percevoir la stratégie « naturelle » initiale du joueur. On </w:t>
      </w:r>
      <w:del w:id="36" w:author="mmorelle" w:date="2024-12-09T18:03:00Z">
        <w:r w:rsidR="00DB10F9" w:rsidDel="00555958">
          <w:delText xml:space="preserve">estime </w:delText>
        </w:r>
      </w:del>
      <w:ins w:id="37" w:author="mmorelle" w:date="2024-12-09T18:03:00Z">
        <w:r w:rsidR="00555958">
          <w:t xml:space="preserve">peut supposer </w:t>
        </w:r>
      </w:ins>
      <w:r w:rsidR="00DB10F9">
        <w:t>que cette méthode peut tout de même influencer la stratégie initiale du joueur. Le questionnaire de la main idéale cherche donc à mettre en lumière les tendances stratégiques des joueurs sans influence des expérimentateurs</w:t>
      </w:r>
      <w:ins w:id="38" w:author="mmorelle" w:date="2024-12-09T18:03:00Z">
        <w:r w:rsidR="00555958">
          <w:t>,</w:t>
        </w:r>
      </w:ins>
      <w:del w:id="39" w:author="mmorelle" w:date="2024-12-09T18:03:00Z">
        <w:r w:rsidR="00DB10F9" w:rsidDel="00555958">
          <w:delText xml:space="preserve"> ou</w:delText>
        </w:r>
      </w:del>
      <w:ins w:id="40" w:author="mmorelle" w:date="2024-12-09T18:03:00Z">
        <w:r w:rsidR="00555958">
          <w:t xml:space="preserve"> </w:t>
        </w:r>
      </w:ins>
      <w:del w:id="41" w:author="mmorelle" w:date="2024-12-09T18:03:00Z">
        <w:r w:rsidR="00DB10F9" w:rsidDel="00555958">
          <w:delText xml:space="preserve"> </w:delText>
        </w:r>
      </w:del>
      <w:r w:rsidR="00DB10F9">
        <w:t>des autres joueurs</w:t>
      </w:r>
      <w:ins w:id="42" w:author="mmorelle" w:date="2024-12-09T18:03:00Z">
        <w:r w:rsidR="00555958">
          <w:t xml:space="preserve"> ou des cartes distribuées</w:t>
        </w:r>
      </w:ins>
      <w:ins w:id="43" w:author="mmorelle" w:date="2024-12-09T18:04:00Z">
        <w:r w:rsidR="00555958">
          <w:t xml:space="preserve"> au joueur</w:t>
        </w:r>
      </w:ins>
      <w:r w:rsidR="00DB10F9">
        <w:t>. Il intervient entre la partie d’entraînement et la partie enregistrée pour que les joueurs aient les cartes et le jeu en tête.</w:t>
      </w:r>
      <w:ins w:id="44" w:author="mmorelle" w:date="2024-12-09T18:04:00Z">
        <w:r w:rsidR="00555958">
          <w:t xml:space="preserve"> Il ne contient pas uniquement les cartes </w:t>
        </w:r>
        <w:proofErr w:type="spellStart"/>
        <w:r w:rsidR="00555958">
          <w:t>pré-distribuées</w:t>
        </w:r>
        <w:proofErr w:type="spellEnd"/>
        <w:r w:rsidR="00555958">
          <w:t xml:space="preserve"> mais toutes les cartes du jeu ayant un intérêt stratégique potentiel, pour les mêmes raisons d’éviter toute influence des choix des expérimentateurs.</w:t>
        </w:r>
      </w:ins>
    </w:p>
    <w:p w14:paraId="1A86069A" w14:textId="77777777" w:rsidR="0095428D" w:rsidRDefault="0095428D"/>
    <w:p w14:paraId="1E4AE921" w14:textId="77777777" w:rsidR="00DB10F9" w:rsidRDefault="00DB10F9"/>
    <w:p w14:paraId="7BA5738B" w14:textId="77777777" w:rsidR="00596AE4" w:rsidRDefault="00596AE4"/>
    <w:p w14:paraId="3988B324" w14:textId="6239402F" w:rsidR="00596AE4" w:rsidRDefault="00596AE4" w:rsidP="00596AE4">
      <w:pPr>
        <w:pStyle w:val="Titre3"/>
        <w:rPr>
          <w:sz w:val="24"/>
          <w:szCs w:val="24"/>
        </w:rPr>
      </w:pPr>
      <w:bookmarkStart w:id="45" w:name="_Toc184298303"/>
      <w:r w:rsidRPr="00596AE4">
        <w:rPr>
          <w:sz w:val="24"/>
          <w:szCs w:val="24"/>
        </w:rPr>
        <w:t>Questionnaire</w:t>
      </w:r>
      <w:r w:rsidR="002550CC">
        <w:rPr>
          <w:sz w:val="24"/>
          <w:szCs w:val="24"/>
        </w:rPr>
        <w:t xml:space="preserve"> de ressenti général du joueur</w:t>
      </w:r>
      <w:bookmarkEnd w:id="45"/>
    </w:p>
    <w:p w14:paraId="126F8FB8" w14:textId="350459F2" w:rsidR="00FC15D4" w:rsidRDefault="00555958" w:rsidP="00FC15D4">
      <w:ins w:id="46" w:author="mmorelle" w:date="2024-12-09T18:06:00Z">
        <w:r>
          <w:t>Recueillir un premier ressenti</w:t>
        </w:r>
      </w:ins>
      <w:ins w:id="47" w:author="mmorelle" w:date="2024-12-09T18:07:00Z">
        <w:r>
          <w:t xml:space="preserve"> sur la partie sans influence des avis et discussions avec les autres joueurs. Lister les questions pour les justifier.</w:t>
        </w:r>
      </w:ins>
    </w:p>
    <w:p w14:paraId="2BA07B78" w14:textId="77777777" w:rsidR="00FD5B2E" w:rsidRDefault="00FD5B2E" w:rsidP="00FC15D4"/>
    <w:p w14:paraId="472189CB" w14:textId="46AD8362" w:rsidR="00FD5B2E" w:rsidRPr="00FD5B2E" w:rsidRDefault="00FD5B2E" w:rsidP="00FD5B2E">
      <w:pPr>
        <w:pStyle w:val="Titre3"/>
        <w:rPr>
          <w:sz w:val="24"/>
          <w:szCs w:val="24"/>
        </w:rPr>
      </w:pPr>
      <w:bookmarkStart w:id="48" w:name="_Toc184298304"/>
      <w:r w:rsidRPr="00596AE4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démographique</w:t>
      </w:r>
      <w:bookmarkEnd w:id="48"/>
    </w:p>
    <w:p w14:paraId="03A99626" w14:textId="17418471" w:rsidR="00DB10F9" w:rsidRDefault="00555958" w:rsidP="00FC15D4">
      <w:ins w:id="49" w:author="mmorelle" w:date="2024-12-09T18:05:00Z">
        <w:r>
          <w:t>Informations utiles pour expliquer et/ou tempérer les résultats</w:t>
        </w:r>
      </w:ins>
    </w:p>
    <w:p w14:paraId="2B835D7E" w14:textId="77777777" w:rsidR="00DB10F9" w:rsidRDefault="00DB10F9" w:rsidP="00FC15D4"/>
    <w:p w14:paraId="0BB35A3F" w14:textId="77777777" w:rsidR="00FD5B2E" w:rsidRPr="00596AE4" w:rsidRDefault="00FD5B2E" w:rsidP="00FD5B2E">
      <w:pPr>
        <w:pStyle w:val="Titre3"/>
        <w:rPr>
          <w:sz w:val="24"/>
          <w:szCs w:val="24"/>
        </w:rPr>
      </w:pPr>
      <w:bookmarkStart w:id="50" w:name="_Toc184298305"/>
      <w:r w:rsidRPr="00596AE4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MIST</w:t>
      </w:r>
      <w:bookmarkEnd w:id="50"/>
    </w:p>
    <w:p w14:paraId="0C2BE9C1" w14:textId="3C994A25" w:rsidR="00FD5B2E" w:rsidRDefault="00555958" w:rsidP="00FC15D4">
      <w:pPr>
        <w:rPr>
          <w:ins w:id="51" w:author="mmorelle" w:date="2024-12-09T18:06:00Z"/>
        </w:rPr>
      </w:pPr>
      <w:ins w:id="52" w:author="mmorelle" w:date="2024-12-09T18:04:00Z">
        <w:r>
          <w:t>Cohé</w:t>
        </w:r>
      </w:ins>
      <w:ins w:id="53" w:author="mmorelle" w:date="2024-12-09T18:05:00Z">
        <w:r>
          <w:t>rence avec la première expérimentation + seul questionnaire mesurant la désinformation à ce jour (ajouter explications sur la pertinence pour cette expérience et l’analyse de données)</w:t>
        </w:r>
      </w:ins>
      <w:ins w:id="54" w:author="mmorelle" w:date="2024-12-09T18:06:00Z">
        <w:r>
          <w:t>.</w:t>
        </w:r>
      </w:ins>
    </w:p>
    <w:p w14:paraId="5FBE4DF3" w14:textId="5773A9D9" w:rsidR="00555958" w:rsidRDefault="00555958" w:rsidP="00FC15D4">
      <w:ins w:id="55" w:author="mmorelle" w:date="2024-12-09T18:06:00Z">
        <w:r>
          <w:t xml:space="preserve">Source Université de Cambridge à retrouver ici pour l’ajouter dans vos sources : </w:t>
        </w:r>
        <w:r w:rsidRPr="00555958">
          <w:t>https://www.cam.ac.uk/stories/misinformation-susceptibility-test</w:t>
        </w:r>
      </w:ins>
    </w:p>
    <w:p w14:paraId="60CEB08E" w14:textId="77777777" w:rsidR="00FD5B2E" w:rsidRDefault="00FD5B2E" w:rsidP="00FC15D4"/>
    <w:p w14:paraId="03F8206E" w14:textId="77777777" w:rsidR="00FD5B2E" w:rsidRDefault="00FD5B2E" w:rsidP="00FC15D4"/>
    <w:p w14:paraId="57B4DE53" w14:textId="2622C8C0" w:rsidR="007A1649" w:rsidRDefault="007A1649" w:rsidP="007A1649">
      <w:pPr>
        <w:pStyle w:val="Titre1"/>
        <w:numPr>
          <w:ilvl w:val="0"/>
          <w:numId w:val="1"/>
        </w:numPr>
        <w:rPr>
          <w:sz w:val="32"/>
          <w:szCs w:val="32"/>
        </w:rPr>
      </w:pPr>
      <w:bookmarkStart w:id="56" w:name="_Toc184298306"/>
      <w:r>
        <w:rPr>
          <w:sz w:val="32"/>
          <w:szCs w:val="32"/>
        </w:rPr>
        <w:t>Sources</w:t>
      </w:r>
      <w:bookmarkEnd w:id="56"/>
    </w:p>
    <w:p w14:paraId="7AF35EA2" w14:textId="77777777" w:rsidR="007A1649" w:rsidRDefault="007A1649" w:rsidP="007A1649"/>
    <w:p w14:paraId="3FF0AA07" w14:textId="6D747493" w:rsidR="00A60128" w:rsidRDefault="00A60128" w:rsidP="00A60128">
      <w:pPr>
        <w:pStyle w:val="Titre3"/>
      </w:pPr>
      <w:bookmarkStart w:id="57" w:name="_Toc184298307"/>
      <w:r>
        <w:t xml:space="preserve">Questionnaire </w:t>
      </w:r>
      <w:proofErr w:type="spellStart"/>
      <w:r>
        <w:t>méta-cognitif</w:t>
      </w:r>
      <w:bookmarkEnd w:id="57"/>
      <w:proofErr w:type="spellEnd"/>
    </w:p>
    <w:p w14:paraId="093A5FAD" w14:textId="77255D18" w:rsidR="00A60128" w:rsidRDefault="00A60128" w:rsidP="00A60128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rPr>
          <w:rStyle w:val="url"/>
        </w:rPr>
      </w:pPr>
      <w:commentRangeStart w:id="58"/>
      <w:r>
        <w:rPr>
          <w:lang w:val="en-US"/>
        </w:rPr>
        <w:t xml:space="preserve"> </w:t>
      </w:r>
      <w:proofErr w:type="spellStart"/>
      <w:r w:rsidRPr="00A60128">
        <w:rPr>
          <w:lang w:val="en-US"/>
        </w:rPr>
        <w:t>Dethier</w:t>
      </w:r>
      <w:commentRangeEnd w:id="58"/>
      <w:proofErr w:type="spellEnd"/>
      <w:r w:rsidR="00555958">
        <w:rPr>
          <w:rStyle w:val="Marquedecommentaire"/>
          <w:rFonts w:ascii="Calibri" w:eastAsia="Calibri" w:hAnsi="Calibri" w:cs="F"/>
          <w:lang w:eastAsia="en-US"/>
        </w:rPr>
        <w:commentReference w:id="58"/>
      </w:r>
      <w:r w:rsidRPr="00A60128">
        <w:rPr>
          <w:lang w:val="en-US"/>
        </w:rPr>
        <w:t xml:space="preserve">, V., Heeren, A., Bouvard, M., </w:t>
      </w:r>
      <w:proofErr w:type="spellStart"/>
      <w:r w:rsidRPr="00A60128">
        <w:rPr>
          <w:lang w:val="en-US"/>
        </w:rPr>
        <w:t>Baeyens</w:t>
      </w:r>
      <w:proofErr w:type="spellEnd"/>
      <w:r w:rsidRPr="00A60128">
        <w:rPr>
          <w:lang w:val="en-US"/>
        </w:rPr>
        <w:t xml:space="preserve">, C., &amp; Philippot, P. (2017). Embracing the Structure of Metacognitive </w:t>
      </w:r>
      <w:proofErr w:type="gramStart"/>
      <w:r w:rsidRPr="00A60128">
        <w:rPr>
          <w:lang w:val="en-US"/>
        </w:rPr>
        <w:t>Beliefs :</w:t>
      </w:r>
      <w:proofErr w:type="gramEnd"/>
      <w:r w:rsidRPr="00A60128">
        <w:rPr>
          <w:lang w:val="en-US"/>
        </w:rPr>
        <w:t xml:space="preserve"> Validation of the French Short Version of the Metacognitions Questionnaire. </w:t>
      </w:r>
      <w:r>
        <w:rPr>
          <w:i/>
          <w:iCs/>
        </w:rPr>
        <w:t xml:space="preserve">International Journal Of Cognitive </w:t>
      </w:r>
      <w:proofErr w:type="spellStart"/>
      <w:r>
        <w:rPr>
          <w:i/>
          <w:iCs/>
        </w:rPr>
        <w:t>Therapy</w:t>
      </w:r>
      <w:proofErr w:type="spellEnd"/>
      <w:r>
        <w:t xml:space="preserve">, </w:t>
      </w:r>
      <w:r>
        <w:rPr>
          <w:i/>
          <w:iCs/>
        </w:rPr>
        <w:t>10</w:t>
      </w:r>
      <w:r>
        <w:t>(3), 219</w:t>
      </w:r>
      <w:r>
        <w:noBreakHyphen/>
        <w:t xml:space="preserve">233. </w:t>
      </w:r>
      <w:hyperlink r:id="rId9" w:history="1">
        <w:r w:rsidRPr="007E183B">
          <w:rPr>
            <w:rStyle w:val="Lienhypertexte"/>
            <w:rFonts w:eastAsiaTheme="majorEastAsia"/>
          </w:rPr>
          <w:t>https://doi.org/10.1521/ijct.2017.10.3.219</w:t>
        </w:r>
      </w:hyperlink>
    </w:p>
    <w:p w14:paraId="0F6772E4" w14:textId="25C02574" w:rsidR="00A60128" w:rsidRPr="00A60128" w:rsidRDefault="00A60128" w:rsidP="00A60128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rPr>
          <w:rStyle w:val="url"/>
        </w:rPr>
      </w:pPr>
      <w:r>
        <w:t xml:space="preserve"> Baptista, A., Soumet-Leman, C., &amp; </w:t>
      </w:r>
      <w:proofErr w:type="spellStart"/>
      <w:r>
        <w:t>Jouvent</w:t>
      </w:r>
      <w:proofErr w:type="spellEnd"/>
      <w:r>
        <w:t xml:space="preserve">, R. (2014). Métacognition et dépression : validation d’une version française du MCQ-30 en population clinique. </w:t>
      </w:r>
      <w:proofErr w:type="spellStart"/>
      <w:r w:rsidRPr="00A60128">
        <w:rPr>
          <w:i/>
          <w:iCs/>
        </w:rPr>
        <w:t>European</w:t>
      </w:r>
      <w:proofErr w:type="spellEnd"/>
      <w:r w:rsidRPr="00A60128">
        <w:rPr>
          <w:i/>
          <w:iCs/>
        </w:rPr>
        <w:t xml:space="preserve"> </w:t>
      </w:r>
      <w:proofErr w:type="spellStart"/>
      <w:r w:rsidRPr="00A60128">
        <w:rPr>
          <w:i/>
          <w:iCs/>
        </w:rPr>
        <w:t>Psychiatry</w:t>
      </w:r>
      <w:proofErr w:type="spellEnd"/>
      <w:r>
        <w:t xml:space="preserve">, </w:t>
      </w:r>
      <w:r w:rsidRPr="00A60128">
        <w:rPr>
          <w:i/>
          <w:iCs/>
        </w:rPr>
        <w:t>29</w:t>
      </w:r>
      <w:r>
        <w:t xml:space="preserve">(S3), 569. </w:t>
      </w:r>
      <w:hyperlink r:id="rId10" w:history="1">
        <w:r w:rsidRPr="00A60128">
          <w:rPr>
            <w:rStyle w:val="Lienhypertexte"/>
            <w:rFonts w:eastAsiaTheme="majorEastAsia"/>
          </w:rPr>
          <w:t>https://doi.org/10.1016/j.eurpsy.2014.09.251</w:t>
        </w:r>
      </w:hyperlink>
    </w:p>
    <w:p w14:paraId="0F52BA2E" w14:textId="037981C9" w:rsidR="00A60128" w:rsidRPr="00A60128" w:rsidRDefault="00A60128" w:rsidP="00A60128">
      <w:pPr>
        <w:pStyle w:val="Titre3"/>
        <w:rPr>
          <w:rStyle w:val="url"/>
        </w:rPr>
      </w:pPr>
      <w:bookmarkStart w:id="59" w:name="_Toc184298308"/>
      <w:r>
        <w:t>Questionnaire psychologique</w:t>
      </w:r>
      <w:bookmarkEnd w:id="59"/>
    </w:p>
    <w:p w14:paraId="233551DF" w14:textId="0399339E" w:rsidR="001364F6" w:rsidRDefault="00A60128" w:rsidP="001364F6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</w:pPr>
      <w:r>
        <w:rPr>
          <w:rStyle w:val="url"/>
        </w:rPr>
        <w:t xml:space="preserve"> </w:t>
      </w:r>
      <w:r w:rsidR="001364F6" w:rsidRPr="001364F6">
        <w:t xml:space="preserve">Plaisant, O., Courtois, R., </w:t>
      </w:r>
      <w:proofErr w:type="spellStart"/>
      <w:r w:rsidR="001364F6" w:rsidRPr="001364F6">
        <w:t>Réveillère</w:t>
      </w:r>
      <w:proofErr w:type="spellEnd"/>
      <w:r w:rsidR="001364F6" w:rsidRPr="001364F6">
        <w:t xml:space="preserve">, C., </w:t>
      </w:r>
      <w:proofErr w:type="spellStart"/>
      <w:r w:rsidR="001364F6" w:rsidRPr="001364F6">
        <w:t>Mendelsohn</w:t>
      </w:r>
      <w:proofErr w:type="spellEnd"/>
      <w:r w:rsidR="001364F6" w:rsidRPr="001364F6">
        <w:t xml:space="preserve">, G., &amp; John, O. (2009). Validation par analyse factorielle du Big Five Inventory français (BFI-Fr). Analyse </w:t>
      </w:r>
      <w:r w:rsidR="001364F6" w:rsidRPr="001364F6">
        <w:lastRenderedPageBreak/>
        <w:t xml:space="preserve">convergente avec le NEO-PI-R. </w:t>
      </w:r>
      <w:r w:rsidR="001364F6" w:rsidRPr="001364F6">
        <w:rPr>
          <w:i/>
          <w:iCs/>
        </w:rPr>
        <w:t>Annales Médico-psychologiques Revue Psychiatrique</w:t>
      </w:r>
      <w:r w:rsidR="001364F6" w:rsidRPr="001364F6">
        <w:t xml:space="preserve">, </w:t>
      </w:r>
      <w:r w:rsidR="001364F6" w:rsidRPr="001364F6">
        <w:rPr>
          <w:i/>
          <w:iCs/>
        </w:rPr>
        <w:t>168</w:t>
      </w:r>
      <w:r w:rsidR="001364F6" w:rsidRPr="001364F6">
        <w:t>(2), 97</w:t>
      </w:r>
      <w:r w:rsidR="001364F6" w:rsidRPr="001364F6">
        <w:noBreakHyphen/>
        <w:t xml:space="preserve">106. </w:t>
      </w:r>
      <w:hyperlink r:id="rId11" w:history="1">
        <w:r w:rsidR="001364F6" w:rsidRPr="00A179D2">
          <w:rPr>
            <w:rStyle w:val="Lienhypertexte"/>
          </w:rPr>
          <w:t>https://doi.org/10.1016/j.amp.2009.09.003</w:t>
        </w:r>
      </w:hyperlink>
    </w:p>
    <w:p w14:paraId="35399C44" w14:textId="77777777" w:rsidR="00A60128" w:rsidRPr="00A60128" w:rsidRDefault="00A60128" w:rsidP="002C1371">
      <w:pPr>
        <w:pStyle w:val="NormalWeb"/>
        <w:spacing w:before="0" w:beforeAutospacing="0" w:after="0" w:afterAutospacing="0" w:line="480" w:lineRule="auto"/>
        <w:rPr>
          <w:rStyle w:val="url"/>
        </w:rPr>
      </w:pPr>
    </w:p>
    <w:p w14:paraId="0DF17BC3" w14:textId="77777777" w:rsidR="00A60128" w:rsidRPr="00A60128" w:rsidRDefault="00A60128" w:rsidP="00A60128">
      <w:pPr>
        <w:pStyle w:val="NormalWeb"/>
        <w:spacing w:before="0" w:beforeAutospacing="0" w:after="0" w:afterAutospacing="0" w:line="480" w:lineRule="auto"/>
        <w:rPr>
          <w:rStyle w:val="url"/>
        </w:rPr>
      </w:pPr>
    </w:p>
    <w:p w14:paraId="13E3353D" w14:textId="77777777" w:rsidR="00A60128" w:rsidRDefault="00A60128" w:rsidP="00A60128">
      <w:pPr>
        <w:pStyle w:val="NormalWeb"/>
        <w:spacing w:before="0" w:beforeAutospacing="0" w:after="0" w:afterAutospacing="0" w:line="480" w:lineRule="auto"/>
        <w:rPr>
          <w:rStyle w:val="url"/>
          <w:rFonts w:eastAsiaTheme="majorEastAsia"/>
        </w:rPr>
      </w:pPr>
    </w:p>
    <w:p w14:paraId="3EE619A9" w14:textId="77777777" w:rsidR="00A60128" w:rsidRPr="007A1649" w:rsidRDefault="00A60128" w:rsidP="00A60128">
      <w:pPr>
        <w:pStyle w:val="NormalWeb"/>
        <w:spacing w:before="0" w:beforeAutospacing="0" w:after="0" w:afterAutospacing="0" w:line="480" w:lineRule="auto"/>
      </w:pPr>
    </w:p>
    <w:sectPr w:rsidR="00A60128" w:rsidRPr="007A1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mmorelle" w:date="2024-12-09T17:56:00Z" w:initials="m">
    <w:p w14:paraId="19E79F25" w14:textId="03DE6FF5" w:rsidR="00FB691C" w:rsidRDefault="00FB691C">
      <w:pPr>
        <w:pStyle w:val="Commentaire"/>
      </w:pPr>
      <w:r>
        <w:rPr>
          <w:rStyle w:val="Marquedecommentaire"/>
        </w:rPr>
        <w:annotationRef/>
      </w:r>
      <w:r>
        <w:t>À mettre plutôt en source ?</w:t>
      </w:r>
    </w:p>
  </w:comment>
  <w:comment w:id="21" w:author="mmorelle" w:date="2024-12-09T17:57:00Z" w:initials="m">
    <w:p w14:paraId="6A44185F" w14:textId="582F4CA3" w:rsidR="00FB691C" w:rsidRDefault="00FB691C">
      <w:pPr>
        <w:pStyle w:val="Commentaire"/>
      </w:pPr>
      <w:r>
        <w:rPr>
          <w:rStyle w:val="Marquedecommentaire"/>
        </w:rPr>
        <w:annotationRef/>
      </w:r>
      <w:r>
        <w:t>Si on veut l’utiliser pour la phase C, il faut le tester dès la phase B. C’est une décision à prendre rapidement. Je regarde ce questionnaire plus précisément demain.</w:t>
      </w:r>
    </w:p>
  </w:comment>
  <w:comment w:id="23" w:author="mmorelle" w:date="2024-12-18T01:34:00Z" w:initials="m">
    <w:p w14:paraId="1912955F" w14:textId="762ED85A" w:rsidR="00224CA6" w:rsidRDefault="00224CA6">
      <w:pPr>
        <w:pStyle w:val="Commentaire"/>
      </w:pPr>
      <w:r>
        <w:rPr>
          <w:rStyle w:val="Marquedecommentaire"/>
        </w:rPr>
        <w:annotationRef/>
      </w:r>
      <w:r>
        <w:t>Ajouter source GMDS en français (voir mail)</w:t>
      </w:r>
    </w:p>
  </w:comment>
  <w:comment w:id="58" w:author="mmorelle" w:date="2024-12-09T18:01:00Z" w:initials="m">
    <w:p w14:paraId="42425911" w14:textId="441E0E4B" w:rsidR="00555958" w:rsidRDefault="00555958">
      <w:pPr>
        <w:pStyle w:val="Commentaire"/>
      </w:pPr>
      <w:r>
        <w:rPr>
          <w:rStyle w:val="Marquedecommentaire"/>
        </w:rPr>
        <w:annotationRef/>
      </w:r>
      <w:r>
        <w:t>Attention à la cohérence dans votre numérotation, j’ai l’impression qu’elle ne correspond pas. Le mieux dans notre domaine est de suivre la norme APA (</w:t>
      </w:r>
      <w:r w:rsidRPr="00555958">
        <w:t>https://bib.umontreal.ca/citer/styles-bibliographiques/apa?tab=5248898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E79F25" w15:done="0"/>
  <w15:commentEx w15:paraId="6A44185F" w15:done="0"/>
  <w15:commentEx w15:paraId="1912955F" w15:done="0"/>
  <w15:commentEx w15:paraId="424259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79F25" w16cid:durableId="2B01ADC7"/>
  <w16cid:commentId w16cid:paraId="6A44185F" w16cid:durableId="2B01ADF5"/>
  <w16cid:commentId w16cid:paraId="1912955F" w16cid:durableId="2B0CA50D"/>
  <w16cid:commentId w16cid:paraId="42425911" w16cid:durableId="2B01AF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3130"/>
    <w:multiLevelType w:val="hybridMultilevel"/>
    <w:tmpl w:val="5F247FE2"/>
    <w:lvl w:ilvl="0" w:tplc="BA6E9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39C7"/>
    <w:multiLevelType w:val="hybridMultilevel"/>
    <w:tmpl w:val="CFEC33E4"/>
    <w:lvl w:ilvl="0" w:tplc="46D6CB24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72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DC030B"/>
    <w:multiLevelType w:val="multilevel"/>
    <w:tmpl w:val="E8187C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2735B9"/>
    <w:multiLevelType w:val="multilevel"/>
    <w:tmpl w:val="7DD82F2E"/>
    <w:styleLink w:val="WWNum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4C2695A"/>
    <w:multiLevelType w:val="multilevel"/>
    <w:tmpl w:val="EF74BCB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341BF2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0583423"/>
    <w:multiLevelType w:val="multilevel"/>
    <w:tmpl w:val="DDB058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524375B"/>
    <w:multiLevelType w:val="multilevel"/>
    <w:tmpl w:val="BBB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F623584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57A7553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994470F"/>
    <w:multiLevelType w:val="hybridMultilevel"/>
    <w:tmpl w:val="0D9203BE"/>
    <w:lvl w:ilvl="0" w:tplc="E9EA327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467886" w:themeColor="hyperlink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14762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22E2907"/>
    <w:multiLevelType w:val="multilevel"/>
    <w:tmpl w:val="7402DE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4"/>
  </w:num>
  <w:num w:numId="7">
    <w:abstractNumId w:val="6"/>
  </w:num>
  <w:num w:numId="8">
    <w:abstractNumId w:val="11"/>
  </w:num>
  <w:num w:numId="9">
    <w:abstractNumId w:val="12"/>
  </w:num>
  <w:num w:numId="10">
    <w:abstractNumId w:val="3"/>
  </w:num>
  <w:num w:numId="11">
    <w:abstractNumId w:val="2"/>
  </w:num>
  <w:num w:numId="12">
    <w:abstractNumId w:val="9"/>
  </w:num>
  <w:num w:numId="13">
    <w:abstractNumId w:val="1"/>
  </w:num>
  <w:num w:numId="14">
    <w:abstractNumId w:val="1"/>
  </w:num>
  <w:num w:numId="15">
    <w:abstractNumId w:val="10"/>
  </w:num>
  <w:num w:numId="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morelle">
    <w15:presenceInfo w15:providerId="None" w15:userId="mmorel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71"/>
    <w:rsid w:val="00004550"/>
    <w:rsid w:val="00124188"/>
    <w:rsid w:val="001364F6"/>
    <w:rsid w:val="001E0604"/>
    <w:rsid w:val="001E0AB4"/>
    <w:rsid w:val="00224CA6"/>
    <w:rsid w:val="00246769"/>
    <w:rsid w:val="002550CC"/>
    <w:rsid w:val="002C1371"/>
    <w:rsid w:val="00555958"/>
    <w:rsid w:val="00596AE4"/>
    <w:rsid w:val="005E1B7B"/>
    <w:rsid w:val="005F25FF"/>
    <w:rsid w:val="00746D0B"/>
    <w:rsid w:val="007A1649"/>
    <w:rsid w:val="007A1B2C"/>
    <w:rsid w:val="007A5E84"/>
    <w:rsid w:val="00826602"/>
    <w:rsid w:val="0095428D"/>
    <w:rsid w:val="00A60128"/>
    <w:rsid w:val="00BB1323"/>
    <w:rsid w:val="00BC5185"/>
    <w:rsid w:val="00C77CAB"/>
    <w:rsid w:val="00CE2F37"/>
    <w:rsid w:val="00D170AE"/>
    <w:rsid w:val="00D51A09"/>
    <w:rsid w:val="00DB10F9"/>
    <w:rsid w:val="00E13D71"/>
    <w:rsid w:val="00ED21F3"/>
    <w:rsid w:val="00FB691C"/>
    <w:rsid w:val="00FC15D4"/>
    <w:rsid w:val="00F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C696"/>
  <w15:chartTrackingRefBased/>
  <w15:docId w15:val="{AB58F1D1-B571-496D-A5E4-05DD4BD6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91C"/>
  </w:style>
  <w:style w:type="paragraph" w:styleId="Titre1">
    <w:name w:val="heading 1"/>
    <w:basedOn w:val="Normal"/>
    <w:next w:val="Normal"/>
    <w:link w:val="Titre1Car"/>
    <w:uiPriority w:val="9"/>
    <w:qFormat/>
    <w:rsid w:val="00E13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3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E13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qFormat/>
    <w:rsid w:val="00E13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13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13D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D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D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D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D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D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qFormat/>
    <w:rsid w:val="00E13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D71"/>
    <w:rPr>
      <w:i/>
      <w:iCs/>
      <w:color w:val="404040" w:themeColor="text1" w:themeTint="BF"/>
    </w:rPr>
  </w:style>
  <w:style w:type="paragraph" w:styleId="Paragraphedeliste">
    <w:name w:val="List Paragraph"/>
    <w:basedOn w:val="Normal"/>
    <w:qFormat/>
    <w:rsid w:val="00E13D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D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D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D71"/>
    <w:rPr>
      <w:b/>
      <w:bCs/>
      <w:smallCaps/>
      <w:color w:val="0F4761" w:themeColor="accent1" w:themeShade="BF"/>
      <w:spacing w:val="5"/>
    </w:rPr>
  </w:style>
  <w:style w:type="character" w:customStyle="1" w:styleId="LienInternet">
    <w:name w:val="Lien Internet"/>
    <w:rsid w:val="00124188"/>
    <w:rPr>
      <w:color w:val="000080"/>
      <w:u w:val="single"/>
    </w:rPr>
  </w:style>
  <w:style w:type="paragraph" w:styleId="Corpsdetexte">
    <w:name w:val="Body Text"/>
    <w:basedOn w:val="Normal"/>
    <w:link w:val="CorpsdetexteCar"/>
    <w:rsid w:val="00124188"/>
    <w:pPr>
      <w:suppressAutoHyphens/>
      <w:spacing w:after="140" w:line="276" w:lineRule="auto"/>
    </w:pPr>
    <w:rPr>
      <w:rFonts w:ascii="Arial" w:hAnsi="Arial"/>
    </w:rPr>
  </w:style>
  <w:style w:type="character" w:customStyle="1" w:styleId="CorpsdetexteCar">
    <w:name w:val="Corps de texte Car"/>
    <w:basedOn w:val="Policepardfaut"/>
    <w:link w:val="Corpsdetexte"/>
    <w:rsid w:val="00124188"/>
    <w:rPr>
      <w:rFonts w:ascii="Arial" w:hAnsi="Arial"/>
    </w:rPr>
  </w:style>
  <w:style w:type="table" w:styleId="Grilledutableau">
    <w:name w:val="Table Grid"/>
    <w:basedOn w:val="TableauNormal"/>
    <w:uiPriority w:val="39"/>
    <w:rsid w:val="0012418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24188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241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188"/>
    <w:rPr>
      <w:color w:val="467886" w:themeColor="hyperlink"/>
      <w:u w:val="single"/>
    </w:rPr>
  </w:style>
  <w:style w:type="paragraph" w:customStyle="1" w:styleId="Standard">
    <w:name w:val="Standard"/>
    <w:rsid w:val="00826602"/>
    <w:pPr>
      <w:suppressAutoHyphens/>
      <w:autoSpaceDN w:val="0"/>
      <w:spacing w:line="242" w:lineRule="auto"/>
      <w:textAlignment w:val="baseline"/>
    </w:pPr>
    <w:rPr>
      <w:rFonts w:ascii="Calibri" w:eastAsia="Calibri" w:hAnsi="Calibri" w:cs="F"/>
      <w:kern w:val="0"/>
      <w14:ligatures w14:val="none"/>
    </w:rPr>
  </w:style>
  <w:style w:type="paragraph" w:styleId="Commentaire">
    <w:name w:val="annotation text"/>
    <w:basedOn w:val="Standard"/>
    <w:link w:val="CommentaireCar"/>
    <w:rsid w:val="008266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826602"/>
    <w:rPr>
      <w:rFonts w:ascii="Calibri" w:eastAsia="Calibri" w:hAnsi="Calibri" w:cs="F"/>
      <w:kern w:val="0"/>
      <w:sz w:val="20"/>
      <w:szCs w:val="20"/>
      <w14:ligatures w14:val="none"/>
    </w:rPr>
  </w:style>
  <w:style w:type="character" w:styleId="Marquedecommentaire">
    <w:name w:val="annotation reference"/>
    <w:basedOn w:val="Policepardfaut"/>
    <w:rsid w:val="00826602"/>
    <w:rPr>
      <w:sz w:val="16"/>
      <w:szCs w:val="16"/>
    </w:rPr>
  </w:style>
  <w:style w:type="numbering" w:customStyle="1" w:styleId="WWNum1a">
    <w:name w:val="WWNum1a"/>
    <w:basedOn w:val="Aucuneliste"/>
    <w:rsid w:val="00826602"/>
    <w:pPr>
      <w:numPr>
        <w:numId w:val="5"/>
      </w:numPr>
    </w:pPr>
  </w:style>
  <w:style w:type="paragraph" w:styleId="TM2">
    <w:name w:val="toc 2"/>
    <w:basedOn w:val="Normal"/>
    <w:next w:val="Normal"/>
    <w:autoRedefine/>
    <w:uiPriority w:val="39"/>
    <w:unhideWhenUsed/>
    <w:rsid w:val="00C77CA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96AE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A6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rl">
    <w:name w:val="url"/>
    <w:basedOn w:val="Policepardfaut"/>
    <w:rsid w:val="00A60128"/>
  </w:style>
  <w:style w:type="character" w:styleId="Mentionnonrsolue">
    <w:name w:val="Unresolved Mention"/>
    <w:basedOn w:val="Policepardfaut"/>
    <w:uiPriority w:val="99"/>
    <w:semiHidden/>
    <w:unhideWhenUsed/>
    <w:rsid w:val="00A6012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E2F37"/>
    <w:rPr>
      <w:color w:val="96607D" w:themeColor="followedHyperlink"/>
      <w:u w:val="singl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691C"/>
    <w:pPr>
      <w:suppressAutoHyphens w:val="0"/>
      <w:autoSpaceDN/>
      <w:textAlignment w:val="auto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691C"/>
    <w:rPr>
      <w:rFonts w:ascii="Calibri" w:eastAsia="Calibri" w:hAnsi="Calibri" w:cs="F"/>
      <w:b/>
      <w:bCs/>
      <w:kern w:val="0"/>
      <w:sz w:val="20"/>
      <w:szCs w:val="20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6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8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6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4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0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oi.org/10.1016/j.amp.2009.09.00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16/j.eurpsy.2014.09.2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21/ijct.2017.10.3.2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E9AF6-9907-42DB-8EE7-46D6E9B3E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1499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Della-Negra</dc:creator>
  <cp:keywords/>
  <dc:description/>
  <cp:lastModifiedBy>mmorelle</cp:lastModifiedBy>
  <cp:revision>30</cp:revision>
  <dcterms:created xsi:type="dcterms:W3CDTF">2024-11-19T14:43:00Z</dcterms:created>
  <dcterms:modified xsi:type="dcterms:W3CDTF">2024-12-18T00:34:00Z</dcterms:modified>
</cp:coreProperties>
</file>